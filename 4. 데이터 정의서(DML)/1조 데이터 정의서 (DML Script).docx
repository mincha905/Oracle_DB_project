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E0232" w14:textId="050D335C" w:rsidR="00020A69" w:rsidRDefault="003C27E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 xml:space="preserve">1조 </w:t>
      </w:r>
      <w:r w:rsidR="00DD523D">
        <w:rPr>
          <w:b/>
          <w:color w:val="000000"/>
          <w:sz w:val="52"/>
          <w:szCs w:val="52"/>
        </w:rPr>
        <w:t>데이터 스크립트</w:t>
      </w:r>
    </w:p>
    <w:p w14:paraId="71679713" w14:textId="3CB07096" w:rsidR="004F41F9" w:rsidRDefault="004F41F9" w:rsidP="004F41F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565C1" w14:paraId="4D8D3E47" w14:textId="77777777" w:rsidTr="00D42B0A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5A68BBBA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F6AE8D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teaching_subject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934B36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5B9375A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5565C1" w14:paraId="7685E1E1" w14:textId="77777777" w:rsidTr="00D42B0A">
        <w:tc>
          <w:tcPr>
            <w:tcW w:w="1689" w:type="dxa"/>
            <w:shd w:val="clear" w:color="auto" w:fill="D9D9D9"/>
            <w:vAlign w:val="center"/>
          </w:tcPr>
          <w:p w14:paraId="3E9B07AE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82688A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강의가능과목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1F1572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A9C8B6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고민지</w:t>
            </w:r>
          </w:p>
        </w:tc>
      </w:tr>
      <w:tr w:rsidR="005565C1" w14:paraId="2D776B5B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09376702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565C1" w14:paraId="780FE914" w14:textId="77777777" w:rsidTr="00D42B0A">
        <w:trPr>
          <w:trHeight w:val="2115"/>
        </w:trPr>
        <w:tc>
          <w:tcPr>
            <w:tcW w:w="14174" w:type="dxa"/>
            <w:gridSpan w:val="4"/>
            <w:vAlign w:val="center"/>
          </w:tcPr>
          <w:p w14:paraId="595E3B4D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values(1, 1);</w:t>
            </w:r>
          </w:p>
          <w:p w14:paraId="0F15F07D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values(1, 2);</w:t>
            </w:r>
          </w:p>
          <w:p w14:paraId="57B7940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values(1, 3);</w:t>
            </w:r>
          </w:p>
          <w:p w14:paraId="38B66EE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values(1, 4);</w:t>
            </w:r>
          </w:p>
          <w:p w14:paraId="49C8E9F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values(1, 5);</w:t>
            </w:r>
          </w:p>
          <w:p w14:paraId="3BC440A2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values(2, 6);</w:t>
            </w:r>
          </w:p>
          <w:p w14:paraId="72F05E8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values(2, 7);</w:t>
            </w:r>
          </w:p>
          <w:p w14:paraId="0A66DBBA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values(2, 8);</w:t>
            </w:r>
          </w:p>
          <w:p w14:paraId="27082618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values(2, 9);</w:t>
            </w:r>
          </w:p>
          <w:p w14:paraId="7EAA310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values(2, 10);</w:t>
            </w:r>
          </w:p>
          <w:p w14:paraId="62287A6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values(3, 11);</w:t>
            </w:r>
          </w:p>
          <w:p w14:paraId="45EC30DC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values(3, 12);</w:t>
            </w:r>
          </w:p>
          <w:p w14:paraId="111B3C4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values(3, 13);</w:t>
            </w:r>
          </w:p>
          <w:p w14:paraId="5CE4D0F3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values(3, 14);</w:t>
            </w:r>
          </w:p>
          <w:p w14:paraId="5130F3F6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values(3, 15);</w:t>
            </w:r>
          </w:p>
          <w:p w14:paraId="5E0BFD9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values(4, 16);</w:t>
            </w:r>
          </w:p>
          <w:p w14:paraId="0D0D09F7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values(4, 17);</w:t>
            </w:r>
          </w:p>
          <w:p w14:paraId="4843F65D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values(4, 18);</w:t>
            </w:r>
          </w:p>
          <w:p w14:paraId="724F1903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teaching_subject values(4, 19);</w:t>
            </w:r>
          </w:p>
          <w:p w14:paraId="5F7F700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values(4, 20);</w:t>
            </w:r>
          </w:p>
          <w:p w14:paraId="36F920E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values(5, 21);</w:t>
            </w:r>
          </w:p>
          <w:p w14:paraId="0E6FCA0F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values(5, 22);</w:t>
            </w:r>
          </w:p>
          <w:p w14:paraId="71A76542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values(5, 23);</w:t>
            </w:r>
          </w:p>
          <w:p w14:paraId="3DE47D9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values(5, 24);</w:t>
            </w:r>
          </w:p>
          <w:p w14:paraId="01B26020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values(5, 25);</w:t>
            </w:r>
          </w:p>
          <w:p w14:paraId="331E586F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values(6, 26);</w:t>
            </w:r>
          </w:p>
          <w:p w14:paraId="2E3365A2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values(6, 27);</w:t>
            </w:r>
          </w:p>
          <w:p w14:paraId="04CEB107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values(6, 28);</w:t>
            </w:r>
          </w:p>
          <w:p w14:paraId="0869FD5D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values(6, 29);</w:t>
            </w:r>
          </w:p>
          <w:p w14:paraId="6529858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values(6, 30);</w:t>
            </w:r>
          </w:p>
          <w:p w14:paraId="04F403A8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values(7, 1);</w:t>
            </w:r>
          </w:p>
          <w:p w14:paraId="203CEA52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values(7, 4);</w:t>
            </w:r>
          </w:p>
          <w:p w14:paraId="5BF61EA9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values(7, 8);</w:t>
            </w:r>
          </w:p>
          <w:p w14:paraId="0C030F31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values(7, 12);</w:t>
            </w:r>
          </w:p>
          <w:p w14:paraId="6C6A7D73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values(7, 13);</w:t>
            </w:r>
          </w:p>
          <w:p w14:paraId="4C5B9CE3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values(8, 15);</w:t>
            </w:r>
          </w:p>
          <w:p w14:paraId="719E90E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values(8, 19);</w:t>
            </w:r>
          </w:p>
          <w:p w14:paraId="6B2998A0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values(8, 23);</w:t>
            </w:r>
          </w:p>
          <w:p w14:paraId="35D120A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values(8, 27);</w:t>
            </w:r>
          </w:p>
          <w:p w14:paraId="32DE30C9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values(8,  28);</w:t>
            </w:r>
          </w:p>
          <w:p w14:paraId="11025681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values(9, 13);</w:t>
            </w:r>
          </w:p>
          <w:p w14:paraId="21BD5148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values(9, 14);</w:t>
            </w:r>
          </w:p>
          <w:p w14:paraId="76E3F66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values(9, 16);</w:t>
            </w:r>
          </w:p>
          <w:p w14:paraId="22706639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values(9, 17);</w:t>
            </w:r>
          </w:p>
          <w:p w14:paraId="4D0E50FA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values(9, 22);</w:t>
            </w:r>
          </w:p>
          <w:p w14:paraId="39457078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teaching_subject values(10, 3);</w:t>
            </w:r>
          </w:p>
          <w:p w14:paraId="37F889C8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values(10, 5);</w:t>
            </w:r>
          </w:p>
          <w:p w14:paraId="54CA7D7F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values(10, 7);</w:t>
            </w:r>
          </w:p>
          <w:p w14:paraId="773D41AE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values(10, 9);</w:t>
            </w:r>
          </w:p>
          <w:p w14:paraId="040DBA88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teaching_subject values(10, 17);</w:t>
            </w:r>
          </w:p>
          <w:p w14:paraId="1DB9B2DF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652B6813" w14:textId="156D9CD4" w:rsidR="004F41F9" w:rsidRDefault="004F41F9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9262E89" w14:textId="38D3F61E" w:rsidR="005565C1" w:rsidRDefault="005565C1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565C1" w14:paraId="0C26FE45" w14:textId="77777777" w:rsidTr="00D42B0A">
        <w:tc>
          <w:tcPr>
            <w:tcW w:w="1689" w:type="dxa"/>
            <w:shd w:val="clear" w:color="auto" w:fill="D9D9D9"/>
            <w:vAlign w:val="center"/>
          </w:tcPr>
          <w:p w14:paraId="0A7B7363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D0641D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open_curs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41849F1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2D979E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5565C1" w14:paraId="3A68A8EA" w14:textId="77777777" w:rsidTr="00D42B0A">
        <w:tc>
          <w:tcPr>
            <w:tcW w:w="1689" w:type="dxa"/>
            <w:shd w:val="clear" w:color="auto" w:fill="D9D9D9"/>
            <w:vAlign w:val="center"/>
          </w:tcPr>
          <w:p w14:paraId="4EF564FF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3072DD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개설과정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B35529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D6EDA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고민지</w:t>
            </w:r>
          </w:p>
        </w:tc>
      </w:tr>
      <w:tr w:rsidR="005565C1" w14:paraId="1090BFFD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5C24F32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565C1" w14:paraId="3021F89B" w14:textId="77777777" w:rsidTr="00D42B0A">
        <w:tc>
          <w:tcPr>
            <w:tcW w:w="14174" w:type="dxa"/>
            <w:gridSpan w:val="4"/>
            <w:vAlign w:val="center"/>
          </w:tcPr>
          <w:p w14:paraId="1C2215D1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values(1, 4, '2022-06-29', '2022-12-09', 5.5, 6, 26, 25);</w:t>
            </w:r>
          </w:p>
          <w:p w14:paraId="62ABC2A6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values(2, 14, '2022-08-01', '2023-01-11', 5.5, 5, 20, 20);</w:t>
            </w:r>
          </w:p>
          <w:p w14:paraId="72573E5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values(3, 11, '2022-09-22', '2023-03-20', 6, 3, 30, 30);</w:t>
            </w:r>
          </w:p>
          <w:p w14:paraId="17FF2F87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values(4, 6, '2022-10-29', '2023-04-10', 5.5, 4, 25, 19);</w:t>
            </w:r>
          </w:p>
          <w:p w14:paraId="33CF103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values(5, 11, '2022-12-04', '2023-07-01', 5.5, 2, 28, 16);</w:t>
            </w:r>
          </w:p>
          <w:p w14:paraId="29AD83A4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values(6, 11, '2023-01-16', '2023-06-28', 5.5, 6, 26, 26);</w:t>
            </w:r>
          </w:p>
          <w:p w14:paraId="00A001E0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values(7, 6, '2023-03-07', '2023-09-03', 6, 1, 27, 20);</w:t>
            </w:r>
          </w:p>
          <w:p w14:paraId="157492F1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open_curs(seq, curs_seq, begin_date, end_date, current_term, room_seq, student_limit, student_num) values(8, 8, '2023-05-03', '2023-10-13', 5.5, 5, 26, 15);</w:t>
            </w:r>
          </w:p>
          <w:p w14:paraId="3435F39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values(9, 16, '2023-06-03', '2023-11-13', 5.5, 4, 26, 20);</w:t>
            </w:r>
          </w:p>
          <w:p w14:paraId="14CF4E4D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values(10, 18, '2023-07-27', '2024-02-23', 7, 3, 30, 22);</w:t>
            </w:r>
          </w:p>
          <w:p w14:paraId="6FFB98A7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values(11, 6, '2021-09-12', '2022-02-22', 5.5, 5, 26, 26);  -- 종료과정</w:t>
            </w:r>
          </w:p>
          <w:p w14:paraId="221C3B77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open_curs(seq, curs_seq, begin_date, end_date, current_term, room_seq, student_limit, student_num) values(12, 13, '2022-03-15', '2022-08-14', 5.5, 1, 30, 29); --진행과정</w:t>
            </w:r>
          </w:p>
        </w:tc>
      </w:tr>
    </w:tbl>
    <w:p w14:paraId="3695A727" w14:textId="224B2AE0" w:rsidR="005565C1" w:rsidRDefault="005565C1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54C32" w14:paraId="001FE02B" w14:textId="77777777" w:rsidTr="00D42B0A">
        <w:tc>
          <w:tcPr>
            <w:tcW w:w="1689" w:type="dxa"/>
            <w:shd w:val="clear" w:color="auto" w:fill="D9D9D9"/>
            <w:vAlign w:val="center"/>
          </w:tcPr>
          <w:p w14:paraId="13E81106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E1D3B1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lectureroom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831634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1F787C2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2022-05-17</w:t>
            </w:r>
          </w:p>
        </w:tc>
      </w:tr>
      <w:tr w:rsidR="00B54C32" w14:paraId="7002100F" w14:textId="77777777" w:rsidTr="00D42B0A">
        <w:tc>
          <w:tcPr>
            <w:tcW w:w="1689" w:type="dxa"/>
            <w:shd w:val="clear" w:color="auto" w:fill="D9D9D9"/>
            <w:vAlign w:val="center"/>
          </w:tcPr>
          <w:p w14:paraId="61E7780F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7F5B843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강의실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8AA97E9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392C0FA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고민지</w:t>
            </w:r>
          </w:p>
        </w:tc>
      </w:tr>
      <w:tr w:rsidR="00B54C32" w14:paraId="16A41798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1A2EF61B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B54C32" w14:paraId="6748C53C" w14:textId="77777777" w:rsidTr="00D42B0A">
        <w:tc>
          <w:tcPr>
            <w:tcW w:w="14174" w:type="dxa"/>
            <w:gridSpan w:val="4"/>
            <w:vAlign w:val="center"/>
          </w:tcPr>
          <w:p w14:paraId="3029D505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lectureroom values(1, ‘1강의실’, 30);</w:t>
            </w:r>
          </w:p>
          <w:p w14:paraId="4FDE0080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lectureroom values(2, ‘2강의실’, 30);</w:t>
            </w:r>
          </w:p>
          <w:p w14:paraId="12C6069E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lectureroom values(3, ‘3강의실’, 30);</w:t>
            </w:r>
          </w:p>
          <w:p w14:paraId="51F8A640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lectureroom values(4, ‘4강의실’, 26);</w:t>
            </w:r>
          </w:p>
          <w:p w14:paraId="4B0ED0B2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lectureroom values(5, ‘5강의실’, 26);</w:t>
            </w:r>
          </w:p>
          <w:p w14:paraId="126928A4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lectureroom values(6, ‘6강의실’, 26);</w:t>
            </w:r>
          </w:p>
        </w:tc>
      </w:tr>
    </w:tbl>
    <w:p w14:paraId="38B8A1AD" w14:textId="1C88FAEE" w:rsidR="005565C1" w:rsidRDefault="005565C1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E0F38ED" w14:textId="3907CC57" w:rsidR="00B54C32" w:rsidRDefault="00B54C32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669F3" w14:paraId="7BB6DCA5" w14:textId="77777777" w:rsidTr="00D42B0A">
        <w:tc>
          <w:tcPr>
            <w:tcW w:w="1689" w:type="dxa"/>
            <w:shd w:val="clear" w:color="auto" w:fill="D9D9D9"/>
            <w:vAlign w:val="center"/>
          </w:tcPr>
          <w:p w14:paraId="38DAAB4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E9F01A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ACF47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A2AEC4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2022-05-17</w:t>
            </w:r>
          </w:p>
        </w:tc>
      </w:tr>
      <w:tr w:rsidR="001669F3" w14:paraId="4DFD414B" w14:textId="77777777" w:rsidTr="00D42B0A">
        <w:tc>
          <w:tcPr>
            <w:tcW w:w="1689" w:type="dxa"/>
            <w:shd w:val="clear" w:color="auto" w:fill="D9D9D9"/>
            <w:vAlign w:val="center"/>
          </w:tcPr>
          <w:p w14:paraId="313B8E0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4C414D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 xml:space="preserve">과목명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1600002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AECEAEC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주혜원</w:t>
            </w:r>
          </w:p>
        </w:tc>
      </w:tr>
      <w:tr w:rsidR="001669F3" w14:paraId="38E1AF3E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07BEAC3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DML</w:t>
            </w:r>
          </w:p>
        </w:tc>
      </w:tr>
      <w:tr w:rsidR="001669F3" w14:paraId="464247D9" w14:textId="77777777" w:rsidTr="00D42B0A">
        <w:trPr>
          <w:trHeight w:val="2115"/>
        </w:trPr>
        <w:tc>
          <w:tcPr>
            <w:tcW w:w="14174" w:type="dxa"/>
            <w:gridSpan w:val="4"/>
            <w:vAlign w:val="center"/>
          </w:tcPr>
          <w:p w14:paraId="450CC1A1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values(1,       'java');</w:t>
            </w:r>
            <w:r>
              <w:tab/>
            </w:r>
          </w:p>
          <w:p w14:paraId="156D0ABE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values(2,</w:t>
            </w:r>
            <w:r>
              <w:tab/>
              <w:t>'자료구조');</w:t>
            </w:r>
            <w:r>
              <w:tab/>
            </w:r>
          </w:p>
          <w:p w14:paraId="1341D8EB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values(3,</w:t>
            </w:r>
            <w:r>
              <w:tab/>
              <w:t>'오라클');</w:t>
            </w:r>
            <w:r>
              <w:tab/>
            </w:r>
          </w:p>
          <w:p w14:paraId="602B6432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values(4,</w:t>
            </w:r>
            <w:r>
              <w:tab/>
              <w:t>'디지털신호처리');</w:t>
            </w:r>
            <w:r>
              <w:tab/>
            </w:r>
          </w:p>
          <w:p w14:paraId="7BAFAE2C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values(5,</w:t>
            </w:r>
            <w:r>
              <w:tab/>
              <w:t>'논리회로');</w:t>
            </w:r>
            <w:r>
              <w:tab/>
            </w:r>
          </w:p>
          <w:p w14:paraId="1DB9D04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values(6,</w:t>
            </w:r>
            <w:r>
              <w:tab/>
              <w:t>'컴퓨터프로그래밍');</w:t>
            </w:r>
            <w:r>
              <w:tab/>
            </w:r>
          </w:p>
          <w:p w14:paraId="7C78558F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values(7,</w:t>
            </w:r>
            <w:r>
              <w:tab/>
              <w:t>'알고리즘');</w:t>
            </w:r>
            <w:r>
              <w:tab/>
            </w:r>
          </w:p>
          <w:p w14:paraId="2F77555F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values(8,</w:t>
            </w:r>
            <w:r>
              <w:tab/>
              <w:t>'컴퓨터구조');</w:t>
            </w:r>
            <w:r>
              <w:tab/>
            </w:r>
          </w:p>
          <w:p w14:paraId="1012F242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values(9,</w:t>
            </w:r>
            <w:r>
              <w:tab/>
              <w:t>'웹프로그래밍');</w:t>
            </w:r>
            <w:r>
              <w:tab/>
            </w:r>
          </w:p>
          <w:p w14:paraId="41E4922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values(10,</w:t>
            </w:r>
            <w:r>
              <w:tab/>
              <w:t>'수치프로그래밍');</w:t>
            </w:r>
            <w:r>
              <w:tab/>
            </w:r>
          </w:p>
          <w:p w14:paraId="78C813F8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values(11,</w:t>
            </w:r>
            <w:r>
              <w:tab/>
              <w:t>'객체지향설계');</w:t>
            </w:r>
            <w:r>
              <w:tab/>
            </w:r>
          </w:p>
          <w:p w14:paraId="2EB31292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values(12,</w:t>
            </w:r>
            <w:r>
              <w:tab/>
              <w:t>'데이터통신');</w:t>
            </w:r>
            <w:r>
              <w:tab/>
            </w:r>
          </w:p>
          <w:p w14:paraId="26DC4016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values(13,</w:t>
            </w:r>
            <w:r>
              <w:tab/>
              <w:t>'실전코딩');</w:t>
            </w:r>
            <w:r>
              <w:tab/>
            </w:r>
          </w:p>
          <w:p w14:paraId="6A9345AF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values(14,</w:t>
            </w:r>
            <w:r>
              <w:tab/>
              <w:t>'c언어');</w:t>
            </w:r>
            <w:r>
              <w:tab/>
            </w:r>
          </w:p>
          <w:p w14:paraId="2EE54588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values(15,</w:t>
            </w:r>
            <w:r>
              <w:tab/>
              <w:t>'c++');</w:t>
            </w:r>
            <w:r>
              <w:tab/>
            </w:r>
          </w:p>
          <w:p w14:paraId="2CA94F0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values(16,</w:t>
            </w:r>
            <w:r>
              <w:tab/>
              <w:t>'python');</w:t>
            </w:r>
            <w:r>
              <w:tab/>
            </w:r>
          </w:p>
          <w:p w14:paraId="764939C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values(17,</w:t>
            </w:r>
            <w:r>
              <w:tab/>
              <w:t>'프로그래밍언어개론');</w:t>
            </w:r>
          </w:p>
          <w:p w14:paraId="723A3B4A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values(18,</w:t>
            </w:r>
            <w:r>
              <w:tab/>
              <w:t>'운영체제');</w:t>
            </w:r>
            <w:r>
              <w:tab/>
            </w:r>
          </w:p>
          <w:p w14:paraId="3F01887C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values(19,</w:t>
            </w:r>
            <w:r>
              <w:tab/>
              <w:t>'알고리즘응용');</w:t>
            </w:r>
            <w:r>
              <w:tab/>
            </w:r>
          </w:p>
          <w:p w14:paraId="38DDC79A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values(20,</w:t>
            </w:r>
            <w:r>
              <w:tab/>
              <w:t>'기계학습');</w:t>
            </w:r>
            <w:r>
              <w:tab/>
            </w:r>
          </w:p>
          <w:p w14:paraId="2F3F2E8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values(21,</w:t>
            </w:r>
            <w:r>
              <w:tab/>
              <w:t>'컴파일러개론');</w:t>
            </w:r>
            <w:r>
              <w:tab/>
            </w:r>
          </w:p>
          <w:p w14:paraId="25E87A6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values(22,</w:t>
            </w:r>
            <w:r>
              <w:tab/>
              <w:t>'네트워크');</w:t>
            </w:r>
            <w:r>
              <w:tab/>
            </w:r>
          </w:p>
          <w:p w14:paraId="62ACDCAB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values(23,</w:t>
            </w:r>
            <w:r>
              <w:tab/>
              <w:t>'딥러닝');</w:t>
            </w:r>
            <w:r>
              <w:tab/>
            </w:r>
          </w:p>
          <w:p w14:paraId="1C9A73C0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values(24,</w:t>
            </w:r>
            <w:r>
              <w:tab/>
              <w:t>'임베디드sw');</w:t>
            </w:r>
            <w:r>
              <w:tab/>
            </w:r>
          </w:p>
          <w:p w14:paraId="6C57483E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values(25,</w:t>
            </w:r>
            <w:r>
              <w:tab/>
              <w:t>'AI소프트웨어');</w:t>
            </w:r>
            <w:r>
              <w:tab/>
            </w:r>
          </w:p>
          <w:p w14:paraId="6B7B54E7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values(26,</w:t>
            </w:r>
            <w:r>
              <w:tab/>
              <w:t>'분산시스템');</w:t>
            </w:r>
            <w:r>
              <w:tab/>
            </w:r>
          </w:p>
          <w:p w14:paraId="75750EC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 values(27,</w:t>
            </w:r>
            <w:r>
              <w:tab/>
              <w:t>'이동통신');</w:t>
            </w:r>
            <w:r>
              <w:tab/>
            </w:r>
          </w:p>
          <w:p w14:paraId="26C53260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values(28,</w:t>
            </w:r>
            <w:r>
              <w:tab/>
              <w:t>'정보보호');</w:t>
            </w:r>
            <w:r>
              <w:tab/>
            </w:r>
          </w:p>
          <w:p w14:paraId="762A625D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values(29,</w:t>
            </w:r>
            <w:r>
              <w:tab/>
              <w:t>'c#');</w:t>
            </w:r>
            <w:r>
              <w:tab/>
            </w:r>
          </w:p>
          <w:p w14:paraId="530C93A7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 values(30,</w:t>
            </w:r>
            <w:r>
              <w:tab/>
              <w:t>'JavaScript');</w:t>
            </w:r>
          </w:p>
          <w:p w14:paraId="24894FE7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2CB096A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234FFB4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7B370330" w14:textId="05E43701" w:rsidR="00B54C32" w:rsidRPr="001669F3" w:rsidRDefault="00B54C32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F1ECBB3" w14:textId="7B795D8D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030B1" w14:paraId="06C7FC2C" w14:textId="77777777" w:rsidTr="00D42B0A">
        <w:tc>
          <w:tcPr>
            <w:tcW w:w="1689" w:type="dxa"/>
            <w:shd w:val="clear" w:color="auto" w:fill="D9D9D9"/>
            <w:vAlign w:val="center"/>
          </w:tcPr>
          <w:p w14:paraId="0555D90B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9742E8C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92A8981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FE9C8C5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2022-05-17</w:t>
            </w:r>
          </w:p>
        </w:tc>
      </w:tr>
      <w:tr w:rsidR="003030B1" w14:paraId="0EBFFC53" w14:textId="77777777" w:rsidTr="00D42B0A">
        <w:tc>
          <w:tcPr>
            <w:tcW w:w="1689" w:type="dxa"/>
            <w:shd w:val="clear" w:color="auto" w:fill="D9D9D9"/>
            <w:vAlign w:val="center"/>
          </w:tcPr>
          <w:p w14:paraId="4121C5DA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7B019EE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교재정보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DFA237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35F0142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주혜원</w:t>
            </w:r>
          </w:p>
        </w:tc>
      </w:tr>
      <w:tr w:rsidR="003030B1" w14:paraId="03728E7A" w14:textId="77777777" w:rsidTr="00D42B0A">
        <w:trPr>
          <w:trHeight w:val="375"/>
        </w:trPr>
        <w:tc>
          <w:tcPr>
            <w:tcW w:w="14174" w:type="dxa"/>
            <w:gridSpan w:val="4"/>
            <w:shd w:val="clear" w:color="auto" w:fill="D9D9D9"/>
            <w:vAlign w:val="center"/>
          </w:tcPr>
          <w:p w14:paraId="763FAA3B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030B1" w14:paraId="50A953EB" w14:textId="77777777" w:rsidTr="00D42B0A">
        <w:tc>
          <w:tcPr>
            <w:tcW w:w="14174" w:type="dxa"/>
            <w:gridSpan w:val="4"/>
            <w:vAlign w:val="center"/>
          </w:tcPr>
          <w:p w14:paraId="5CD0874E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values(1, '자바의정석', '남궁성', '분도출판사', '2016-02-01');</w:t>
            </w:r>
          </w:p>
          <w:p w14:paraId="46E3A2E3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values(2, '자바 언어 프로그래밍', '채현석', '분도출판사', '2020-02-20');</w:t>
            </w:r>
          </w:p>
          <w:p w14:paraId="25ECB95B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values(3, '쉽게 배우는 자료구조', '문병로', '분도출판사', '2022-01-16');</w:t>
            </w:r>
          </w:p>
          <w:p w14:paraId="058F9833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values(4, 'c로 배우는 쉬운 자료구조', '이지영', '분도출판사', '2016-07-28');</w:t>
            </w:r>
          </w:p>
          <w:p w14:paraId="70CEA295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values(5, 'Do it 오라클로 배우는 데이터베이스', '이지훈', '정문출판', '2018-10-11');</w:t>
            </w:r>
          </w:p>
          <w:p w14:paraId="424027F6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values(6, '최신디지털신호처리 ', '류철', '정문출판', '2022-02-18');</w:t>
            </w:r>
          </w:p>
          <w:p w14:paraId="3249EFB2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values(7, '디지털 신호 처리', '이철희', '정문출판', '2022-03-16');</w:t>
            </w:r>
          </w:p>
          <w:p w14:paraId="597D45A5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values(8, '디지털 논리회로', '임석구', '정문출판', '2022-04-16');</w:t>
            </w:r>
          </w:p>
          <w:p w14:paraId="35E5BDCF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values(9, '프로그래밍에 의한 컴퓨터지능',    '오성권',   '정문출판', '2002-08-31');</w:t>
            </w:r>
          </w:p>
          <w:p w14:paraId="49AF7322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values(10, '알고있니?알고리즘',  '소이헌', '세학사', '2022-05-01');</w:t>
            </w:r>
          </w:p>
          <w:p w14:paraId="6AE0BD62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values(11, '컴퓨터구조와 원리',  '신종홍',  '세학사', '2021-06-31');</w:t>
            </w:r>
          </w:p>
          <w:p w14:paraId="4ACE573B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lastRenderedPageBreak/>
              <w:t>insert into book values(12, '자바웹프로그래밍',  '박재성',  '세학사', '2016-09-01');</w:t>
            </w:r>
          </w:p>
          <w:p w14:paraId="68F54B5F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values(13, '수치해석을 위한fortran', '장준호', '세학사', '2020-08-29');</w:t>
            </w:r>
          </w:p>
          <w:p w14:paraId="25596CA8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values(14, '객체지향의 사실과 오해', '조영호', '세학사', '2015-06-11');</w:t>
            </w:r>
          </w:p>
          <w:p w14:paraId="72AA2725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values(15, '한번에 깨닫는 객체지향 프로그래밍', '김동헌', '세학사', '2019-01-21');</w:t>
            </w:r>
          </w:p>
          <w:p w14:paraId="04ACA68A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values(16, '데이터통신과 네트워킹', '이재광', '세학사', '2021-12-17');</w:t>
            </w:r>
          </w:p>
          <w:p w14:paraId="6E7DA56A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values(17, '실전 대비 C알고리즘 인터뷰', '해먼 자인',   '청림출판사', '2020-09-01');</w:t>
            </w:r>
          </w:p>
          <w:p w14:paraId="653FD6EE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values(18, 'DO it!c언어', '김성엽', '청림출판사', '2017-01-11');</w:t>
            </w:r>
          </w:p>
          <w:p w14:paraId="5D255960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values(19, '윤성우의 열혈 C++프로그래밍',    '윤성우',  '청림출판사',  '2010-05-16');</w:t>
            </w:r>
          </w:p>
          <w:p w14:paraId="7CE2ADCF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values(20, '혼자 공부하는 파이썬', '윤인성', '청림출판사', '2019-06-02');</w:t>
            </w:r>
          </w:p>
          <w:p w14:paraId="1F32DAA8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values(21, '파이썬 알고리즘 인터뷰', '박상길', '청림출판사', '2020-07-07');</w:t>
            </w:r>
          </w:p>
          <w:p w14:paraId="7CFB2DA1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values(22, '프로그래밍 언어 개론', '김영택', '청림출판사', '1994-08-12');</w:t>
            </w:r>
          </w:p>
          <w:p w14:paraId="4B126815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values(23, '쉽게 배우는 운영체제', '조성호', '청림출판사', '2018-06-08');</w:t>
            </w:r>
          </w:p>
          <w:p w14:paraId="1C2FCB5E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values(24, 'Do it!알고리즘 코딩테스트 편',   '김종관',  '청림출판사', '2022-04-04');</w:t>
            </w:r>
          </w:p>
          <w:p w14:paraId="7099918A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values(25, '기계학습',   '오일서',    '한빛아카데미', '2017-12-11');</w:t>
            </w:r>
          </w:p>
          <w:p w14:paraId="4E714468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values(26, '컴파일러 만들기', '유종원',  '한빛아카데미', '2021-08-29');</w:t>
            </w:r>
          </w:p>
          <w:p w14:paraId="6A5A2B8F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values(27, '모두의 네트워크', '미즈구치 카츠야',  '한빛아카데미' ,'2018-06-04');</w:t>
            </w:r>
          </w:p>
          <w:p w14:paraId="20460EBA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values(28, 'IT엔지니어를 위한 네트워크 입문', '고재성',  '한빛아카데미', '2020-10-29');</w:t>
            </w:r>
          </w:p>
          <w:p w14:paraId="3AAFC020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values(29, '밑바닥부터 시작하는 딥러닝', '사이토 고키',  '한빛아카데미','2017-02-02');</w:t>
            </w:r>
          </w:p>
          <w:p w14:paraId="036A5B34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values(30, '모두의 딥러닝', '조태호',  '한빛아카데미', '2022-03-19');</w:t>
            </w:r>
          </w:p>
          <w:p w14:paraId="2239899F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values(31, '임베디드 엔지니어 교과서', '와타나베 노보루',  '한빛아카데미', '2020-07-17');</w:t>
            </w:r>
          </w:p>
          <w:p w14:paraId="1461674A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values(32, 'AI는 세상을 어떻게 바꾸는가', '장동선',  '한빛아카데미', '2022-01-15');</w:t>
            </w:r>
          </w:p>
          <w:p w14:paraId="77C44324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values(33, '훤히 보이는 클라우드 컴퓨팅', '민옥기',  '한빛아카데미', '2009-10-01');</w:t>
            </w:r>
          </w:p>
          <w:p w14:paraId="3F50C44C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values(34, '최신 이동통신 입문', '곽경섭', '한빛아카데미',  '2016-01-29');</w:t>
            </w:r>
          </w:p>
          <w:p w14:paraId="18877A25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lastRenderedPageBreak/>
              <w:t>insert into book values(35, '대학생을 위한 6G 이동통신 첫걸음', '정우기',  '한빛아카데미', '2021-10-08');</w:t>
            </w:r>
          </w:p>
          <w:p w14:paraId="20658B73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values(36,      '최신 이동통신 기술실무', '정우기',  '한빛아카데미', '2017-08-21');</w:t>
            </w:r>
          </w:p>
          <w:p w14:paraId="72A3827B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values(37, '정보보호개론', '한국정보보호센터',  '한빛아카데미', '2000-03-01');</w:t>
            </w:r>
          </w:p>
          <w:p w14:paraId="05D1A25F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values(38, '이것이 C#이다', '박상현',  '한빛아카데미', '2021-01-05');</w:t>
            </w:r>
          </w:p>
          <w:p w14:paraId="564EC963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values(39, '모던 자바스크립트 Deep Dive',   '이웅모',     '한빛아카데미',  '2020-09-27');</w:t>
            </w:r>
          </w:p>
          <w:p w14:paraId="2790C19E" w14:textId="77777777" w:rsidR="003030B1" w:rsidRP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3030B1">
              <w:t>insert into book values(40, '자바스크립트 완벽 가이드', '데이비트 플래너건',   '한빛아카데미', '2022-03-31');</w:t>
            </w:r>
          </w:p>
          <w:p w14:paraId="77609E64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FF9900"/>
              </w:rPr>
            </w:pPr>
          </w:p>
        </w:tc>
      </w:tr>
    </w:tbl>
    <w:p w14:paraId="7A06EE05" w14:textId="76E62322" w:rsidR="001669F3" w:rsidRPr="003030B1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5DED026" w14:textId="7FE44B4B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B075B" w14:paraId="45A2B3BE" w14:textId="77777777" w:rsidTr="00D42B0A">
        <w:tc>
          <w:tcPr>
            <w:tcW w:w="1689" w:type="dxa"/>
            <w:shd w:val="clear" w:color="auto" w:fill="D9D9D9"/>
            <w:vAlign w:val="center"/>
          </w:tcPr>
          <w:p w14:paraId="52B20A7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49563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holiday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F7C8E8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87402F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2022-05-17</w:t>
            </w:r>
          </w:p>
        </w:tc>
      </w:tr>
      <w:tr w:rsidR="002B075B" w14:paraId="299FC3FE" w14:textId="77777777" w:rsidTr="00D42B0A">
        <w:tc>
          <w:tcPr>
            <w:tcW w:w="1689" w:type="dxa"/>
            <w:shd w:val="clear" w:color="auto" w:fill="D9D9D9"/>
            <w:vAlign w:val="center"/>
          </w:tcPr>
          <w:p w14:paraId="0DD65D1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BDDF6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공휴일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6300DB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C8A1DA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주혜원</w:t>
            </w:r>
          </w:p>
        </w:tc>
      </w:tr>
      <w:tr w:rsidR="002B075B" w14:paraId="2712A579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712EAF9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B075B" w14:paraId="4F9CCF5E" w14:textId="77777777" w:rsidTr="00D42B0A">
        <w:tc>
          <w:tcPr>
            <w:tcW w:w="14174" w:type="dxa"/>
            <w:gridSpan w:val="4"/>
            <w:vAlign w:val="center"/>
          </w:tcPr>
          <w:p w14:paraId="1162CB3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values(1,</w:t>
            </w:r>
            <w:r>
              <w:tab/>
              <w:t>'2022-01-01',</w:t>
            </w:r>
            <w:r>
              <w:tab/>
              <w:t>'신정');</w:t>
            </w:r>
          </w:p>
          <w:p w14:paraId="161B59B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values(2,</w:t>
            </w:r>
            <w:r>
              <w:tab/>
              <w:t>'2022-01-23',</w:t>
            </w:r>
            <w:r>
              <w:tab/>
              <w:t>'설날 연휴');</w:t>
            </w:r>
          </w:p>
          <w:p w14:paraId="324DC60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values(3,</w:t>
            </w:r>
            <w:r>
              <w:tab/>
              <w:t>'2022-03-01',</w:t>
            </w:r>
            <w:r>
              <w:tab/>
              <w:t>'삼일절');</w:t>
            </w:r>
          </w:p>
          <w:p w14:paraId="6CB2E0B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values(4,</w:t>
            </w:r>
            <w:r>
              <w:tab/>
              <w:t>'2022-04-08',</w:t>
            </w:r>
            <w:r>
              <w:tab/>
              <w:t>'석가탄신일');</w:t>
            </w:r>
          </w:p>
          <w:p w14:paraId="2564CFF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values(5,</w:t>
            </w:r>
            <w:r>
              <w:tab/>
              <w:t>'2022-05-05',</w:t>
            </w:r>
            <w:r>
              <w:tab/>
              <w:t>'어린이날');</w:t>
            </w:r>
          </w:p>
          <w:p w14:paraId="2789E7D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values(6,</w:t>
            </w:r>
            <w:r>
              <w:tab/>
              <w:t>'2022-06-06',</w:t>
            </w:r>
            <w:r>
              <w:tab/>
              <w:t>'현충일');</w:t>
            </w:r>
          </w:p>
          <w:p w14:paraId="709082D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values(7,</w:t>
            </w:r>
            <w:r>
              <w:tab/>
              <w:t>'2022-08-15',</w:t>
            </w:r>
            <w:r>
              <w:tab/>
              <w:t>'광복절');</w:t>
            </w:r>
          </w:p>
          <w:p w14:paraId="72F85A7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values(8,</w:t>
            </w:r>
            <w:r>
              <w:tab/>
              <w:t>'2022-09-10',</w:t>
            </w:r>
            <w:r>
              <w:tab/>
              <w:t>'추석연휴');</w:t>
            </w:r>
          </w:p>
          <w:p w14:paraId="3CB3FB9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values(9,</w:t>
            </w:r>
            <w:r>
              <w:tab/>
              <w:t>'2022-10-03',</w:t>
            </w:r>
            <w:r>
              <w:tab/>
              <w:t>'개천절');</w:t>
            </w:r>
          </w:p>
          <w:p w14:paraId="5FC6F69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values(10,</w:t>
            </w:r>
            <w:r>
              <w:tab/>
              <w:t>'2022-10-09',</w:t>
            </w:r>
            <w:r>
              <w:tab/>
              <w:t>'한글날');</w:t>
            </w:r>
          </w:p>
          <w:p w14:paraId="6EEFD86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values(11,</w:t>
            </w:r>
            <w:r>
              <w:tab/>
              <w:t>'2022-12-25',</w:t>
            </w:r>
            <w:r>
              <w:tab/>
              <w:t>'성탄절');</w:t>
            </w:r>
          </w:p>
          <w:p w14:paraId="024E9CF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values(12,</w:t>
            </w:r>
            <w:r>
              <w:tab/>
              <w:t>'2021-08-15',</w:t>
            </w:r>
            <w:r>
              <w:tab/>
              <w:t>'광복절');</w:t>
            </w:r>
          </w:p>
          <w:p w14:paraId="1CE7D78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holiday values(13,</w:t>
            </w:r>
            <w:r>
              <w:tab/>
              <w:t>'2021-09-20',</w:t>
            </w:r>
            <w:r>
              <w:tab/>
              <w:t>'추석 연휴');</w:t>
            </w:r>
          </w:p>
          <w:p w14:paraId="0544AAF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values(14,</w:t>
            </w:r>
            <w:r>
              <w:tab/>
              <w:t>'2021-09-21',</w:t>
            </w:r>
            <w:r>
              <w:tab/>
              <w:t>'추석');</w:t>
            </w:r>
          </w:p>
          <w:p w14:paraId="3660A54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values(15,</w:t>
            </w:r>
            <w:r>
              <w:tab/>
              <w:t>'2021-09-22',</w:t>
            </w:r>
            <w:r>
              <w:tab/>
              <w:t>'추석 연휴');</w:t>
            </w:r>
          </w:p>
          <w:p w14:paraId="34B211F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values(16,</w:t>
            </w:r>
            <w:r>
              <w:tab/>
              <w:t>'2021-10-03',</w:t>
            </w:r>
            <w:r>
              <w:tab/>
              <w:t>'개천절');</w:t>
            </w:r>
          </w:p>
          <w:p w14:paraId="2E68749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values(17,</w:t>
            </w:r>
            <w:r>
              <w:tab/>
              <w:t>'2021-10-09',</w:t>
            </w:r>
            <w:r>
              <w:tab/>
              <w:t>'한글날');</w:t>
            </w:r>
          </w:p>
          <w:p w14:paraId="784DBDB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holiday values(18,</w:t>
            </w:r>
            <w:r>
              <w:tab/>
              <w:t>'2021-12-25',</w:t>
            </w:r>
            <w:r>
              <w:tab/>
              <w:t>'크리스마스');</w:t>
            </w:r>
          </w:p>
          <w:p w14:paraId="5973EEC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7429886F" w14:textId="37096A8F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F49D313" w14:textId="4E338C05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B075B" w14:paraId="3BA75954" w14:textId="77777777" w:rsidTr="00D42B0A">
        <w:tc>
          <w:tcPr>
            <w:tcW w:w="1689" w:type="dxa"/>
            <w:shd w:val="clear" w:color="auto" w:fill="D9D9D9"/>
            <w:vAlign w:val="center"/>
          </w:tcPr>
          <w:p w14:paraId="5ABE956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77782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skill_test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4925D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3C9ED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2022-05-17</w:t>
            </w:r>
          </w:p>
        </w:tc>
      </w:tr>
      <w:tr w:rsidR="002B075B" w14:paraId="009CDEA0" w14:textId="77777777" w:rsidTr="00D42B0A">
        <w:tc>
          <w:tcPr>
            <w:tcW w:w="1689" w:type="dxa"/>
            <w:shd w:val="clear" w:color="auto" w:fill="D9D9D9"/>
            <w:vAlign w:val="center"/>
          </w:tcPr>
          <w:p w14:paraId="1E1ACB9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009B0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전체실기시험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47054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6A12F3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주혜원</w:t>
            </w:r>
          </w:p>
        </w:tc>
      </w:tr>
      <w:tr w:rsidR="002B075B" w14:paraId="543E0340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1D15467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B075B" w14:paraId="324B9AFE" w14:textId="77777777" w:rsidTr="00D42B0A">
        <w:tc>
          <w:tcPr>
            <w:tcW w:w="14174" w:type="dxa"/>
            <w:gridSpan w:val="4"/>
            <w:vAlign w:val="center"/>
          </w:tcPr>
          <w:p w14:paraId="6A0F8B6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164963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values(1,</w:t>
            </w:r>
            <w:r>
              <w:tab/>
              <w:t>1,</w:t>
            </w:r>
            <w:r>
              <w:tab/>
              <w:t>1,</w:t>
            </w:r>
            <w:r>
              <w:tab/>
              <w:t xml:space="preserve">   '자바 실기 시험',</w:t>
            </w:r>
            <w:r>
              <w:tab/>
              <w:t>'2022-07-28');</w:t>
            </w:r>
          </w:p>
          <w:p w14:paraId="3AE45A2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values(2,</w:t>
            </w:r>
            <w:r>
              <w:tab/>
              <w:t>1,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'2022-08-15');</w:t>
            </w:r>
          </w:p>
          <w:p w14:paraId="6562983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values(3,</w:t>
            </w:r>
            <w:r>
              <w:tab/>
              <w:t>1,</w:t>
            </w:r>
            <w:r>
              <w:tab/>
              <w:t>30,</w:t>
            </w:r>
            <w:r>
              <w:tab/>
              <w:t>'Java Script실기 시험',  '2022-09-26');</w:t>
            </w:r>
          </w:p>
          <w:p w14:paraId="1275D22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values(4,</w:t>
            </w:r>
            <w:r>
              <w:tab/>
              <w:t>1,</w:t>
            </w:r>
            <w:r>
              <w:tab/>
              <w:t>2,</w:t>
            </w:r>
            <w:r>
              <w:tab/>
              <w:t>'자료구조 실기 시험',  '2022-10-21');</w:t>
            </w:r>
          </w:p>
          <w:p w14:paraId="4D0C75D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values(5,</w:t>
            </w:r>
            <w:r>
              <w:tab/>
              <w:t>1,</w:t>
            </w:r>
            <w:r>
              <w:tab/>
              <w:t>4,</w:t>
            </w:r>
            <w:r>
              <w:tab/>
              <w:t>'디지털신호처리 실기 시험',</w:t>
            </w:r>
            <w:r>
              <w:tab/>
              <w:t>'2022-12-29');</w:t>
            </w:r>
          </w:p>
          <w:p w14:paraId="7211981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values(6,</w:t>
            </w:r>
            <w:r>
              <w:tab/>
              <w:t>2,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'2022-09-11');</w:t>
            </w:r>
          </w:p>
          <w:p w14:paraId="280576A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values(7,</w:t>
            </w:r>
            <w:r>
              <w:tab/>
              <w:t>2,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'2022-09-30');</w:t>
            </w:r>
          </w:p>
          <w:p w14:paraId="74A6216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values(8,</w:t>
            </w:r>
            <w:r>
              <w:tab/>
              <w:t>2,</w:t>
            </w:r>
            <w:r>
              <w:tab/>
              <w:t>30,</w:t>
            </w:r>
            <w:r>
              <w:tab/>
              <w:t>'Java Script 실기 시험',  '2022-10-29');</w:t>
            </w:r>
          </w:p>
          <w:p w14:paraId="245CA83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values(9,</w:t>
            </w:r>
            <w:r>
              <w:tab/>
              <w:t>2,</w:t>
            </w:r>
            <w:r>
              <w:tab/>
              <w:t>5,</w:t>
            </w:r>
            <w:r>
              <w:tab/>
              <w:t>'논리회로 실기 시험',  '2022-12-01');</w:t>
            </w:r>
          </w:p>
          <w:p w14:paraId="11AD1AC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values(10,</w:t>
            </w:r>
            <w:r>
              <w:tab/>
              <w:t>2,</w:t>
            </w:r>
            <w:r>
              <w:tab/>
              <w:t>6,</w:t>
            </w:r>
            <w:r>
              <w:tab/>
              <w:t>'컴퓨터 프로그래밍 실기 시험',   '2023-01-11');</w:t>
            </w:r>
          </w:p>
          <w:p w14:paraId="38E8CF8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values(11,</w:t>
            </w:r>
            <w:r>
              <w:tab/>
              <w:t>3,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'2022-10-04');</w:t>
            </w:r>
          </w:p>
          <w:p w14:paraId="566E77A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values(12,</w:t>
            </w:r>
            <w:r>
              <w:tab/>
              <w:t>3,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'2022-11-04');</w:t>
            </w:r>
          </w:p>
          <w:p w14:paraId="66F2684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skill_test values(13,</w:t>
            </w:r>
            <w:r>
              <w:tab/>
              <w:t>3,</w:t>
            </w:r>
            <w:r>
              <w:tab/>
              <w:t>30,</w:t>
            </w:r>
            <w:r>
              <w:tab/>
              <w:t>'Java Script 실기 시험',  '2022-11-30');</w:t>
            </w:r>
          </w:p>
          <w:p w14:paraId="7C96BD8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values(14,</w:t>
            </w:r>
            <w:r>
              <w:tab/>
              <w:t>3,</w:t>
            </w:r>
            <w:r>
              <w:tab/>
              <w:t>7,</w:t>
            </w:r>
            <w:r>
              <w:tab/>
              <w:t>'알고리즘 실기 시험'</w:t>
            </w:r>
            <w:r>
              <w:tab/>
              <w:t>, '2023-11-04');</w:t>
            </w:r>
          </w:p>
          <w:p w14:paraId="3DF3146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values(15,</w:t>
            </w:r>
            <w:r>
              <w:tab/>
              <w:t>3,</w:t>
            </w:r>
            <w:r>
              <w:tab/>
              <w:t>8,</w:t>
            </w:r>
            <w:r>
              <w:tab/>
              <w:t>'컴퓨터구조 실기 시험',  '2023-03-04');</w:t>
            </w:r>
          </w:p>
          <w:p w14:paraId="3161A9C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values(16,</w:t>
            </w:r>
            <w:r>
              <w:tab/>
              <w:t>4,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'2022-11-29');</w:t>
            </w:r>
          </w:p>
          <w:p w14:paraId="0ABAF74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values(17,</w:t>
            </w:r>
            <w:r>
              <w:tab/>
              <w:t>4,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'2022-12-30');</w:t>
            </w:r>
          </w:p>
          <w:p w14:paraId="41AD63A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values(18,</w:t>
            </w:r>
            <w:r>
              <w:tab/>
              <w:t>4,</w:t>
            </w:r>
            <w:r>
              <w:tab/>
              <w:t>30,</w:t>
            </w:r>
            <w:r>
              <w:tab/>
              <w:t>'JavaScript실기 시험',  '2023-02-10');</w:t>
            </w:r>
          </w:p>
          <w:p w14:paraId="33D4664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values(19,</w:t>
            </w:r>
            <w:r>
              <w:tab/>
              <w:t>4,</w:t>
            </w:r>
            <w:r>
              <w:tab/>
              <w:t>9,</w:t>
            </w:r>
            <w:r>
              <w:tab/>
              <w:t>'웹프로그래밍 실기 시험',</w:t>
            </w:r>
            <w:r>
              <w:tab/>
              <w:t>'2023-03-10');</w:t>
            </w:r>
          </w:p>
          <w:p w14:paraId="76650B4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values(20,</w:t>
            </w:r>
            <w:r>
              <w:tab/>
              <w:t>4,</w:t>
            </w:r>
            <w:r>
              <w:tab/>
              <w:t>10,</w:t>
            </w:r>
            <w:r>
              <w:tab/>
              <w:t>'수치 프로그래밍 실기 시험',</w:t>
            </w:r>
            <w:r>
              <w:tab/>
              <w:t>'2023-04-10');</w:t>
            </w:r>
          </w:p>
          <w:p w14:paraId="1D6FBB2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values(21,</w:t>
            </w:r>
            <w:r>
              <w:tab/>
              <w:t>5,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'2023-01-16');</w:t>
            </w:r>
          </w:p>
          <w:p w14:paraId="626B9EE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values(22,</w:t>
            </w:r>
            <w:r>
              <w:tab/>
              <w:t>5,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'2023-02-15');</w:t>
            </w:r>
          </w:p>
          <w:p w14:paraId="55BC1F0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values(23,</w:t>
            </w:r>
            <w:r>
              <w:tab/>
              <w:t>5,</w:t>
            </w:r>
            <w:r>
              <w:tab/>
              <w:t>30,</w:t>
            </w:r>
            <w:r>
              <w:tab/>
              <w:t>'Java Script실기 시험',</w:t>
            </w:r>
            <w:r>
              <w:tab/>
              <w:t>'2023-03-16');</w:t>
            </w:r>
          </w:p>
          <w:p w14:paraId="2CFEDC8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values(24,</w:t>
            </w:r>
            <w:r>
              <w:tab/>
              <w:t>5,</w:t>
            </w:r>
            <w:r>
              <w:tab/>
              <w:t>11,</w:t>
            </w:r>
            <w:r>
              <w:tab/>
              <w:t>'객체지향설계 실기 시험',</w:t>
            </w:r>
            <w:r>
              <w:tab/>
              <w:t>'2023-04-12');</w:t>
            </w:r>
          </w:p>
          <w:p w14:paraId="485E2AF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values(25,</w:t>
            </w:r>
            <w:r>
              <w:tab/>
              <w:t>5,</w:t>
            </w:r>
            <w:r>
              <w:tab/>
              <w:t>12,</w:t>
            </w:r>
            <w:r>
              <w:tab/>
              <w:t>'데이터통신 실기 시험',</w:t>
            </w:r>
            <w:r>
              <w:tab/>
              <w:t>'2023-05-16');</w:t>
            </w:r>
          </w:p>
          <w:p w14:paraId="5FA300F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values(26,</w:t>
            </w:r>
            <w:r>
              <w:tab/>
              <w:t>6,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'2023-02-28');</w:t>
            </w:r>
          </w:p>
          <w:p w14:paraId="0B6A2A7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values(27,</w:t>
            </w:r>
            <w:r>
              <w:tab/>
              <w:t>6,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'2023-04-01');</w:t>
            </w:r>
          </w:p>
          <w:p w14:paraId="02EC5D1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values(28,</w:t>
            </w:r>
            <w:r>
              <w:tab/>
              <w:t>6,</w:t>
            </w:r>
            <w:r>
              <w:tab/>
              <w:t>30,</w:t>
            </w:r>
            <w:r>
              <w:tab/>
              <w:t>'Java Script실기 시험',</w:t>
            </w:r>
            <w:r>
              <w:tab/>
              <w:t>'2023-05-11');</w:t>
            </w:r>
          </w:p>
          <w:p w14:paraId="40BD16B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values(29,</w:t>
            </w:r>
            <w:r>
              <w:tab/>
              <w:t>6,</w:t>
            </w:r>
            <w:r>
              <w:tab/>
              <w:t>13,</w:t>
            </w:r>
            <w:r>
              <w:tab/>
              <w:t xml:space="preserve">'실전코딩 실기 시험', </w:t>
            </w:r>
            <w:r>
              <w:tab/>
              <w:t>'2023-06-08');</w:t>
            </w:r>
          </w:p>
          <w:p w14:paraId="311D945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values(30,</w:t>
            </w:r>
            <w:r>
              <w:tab/>
              <w:t>6,</w:t>
            </w:r>
            <w:r>
              <w:tab/>
              <w:t>14,</w:t>
            </w:r>
            <w:r>
              <w:tab/>
              <w:t>'c언어 실기 시험',</w:t>
            </w:r>
            <w:r>
              <w:tab/>
              <w:t>'2023-06-28');</w:t>
            </w:r>
          </w:p>
          <w:p w14:paraId="56D0DC5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values(31,</w:t>
            </w:r>
            <w:r>
              <w:tab/>
              <w:t>7,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'2023-04-17');</w:t>
            </w:r>
          </w:p>
          <w:p w14:paraId="25A1F6C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values(32,</w:t>
            </w:r>
            <w:r>
              <w:tab/>
              <w:t>7,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'2023-05-20');</w:t>
            </w:r>
          </w:p>
          <w:p w14:paraId="5185363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values(33,</w:t>
            </w:r>
            <w:r>
              <w:tab/>
              <w:t>7,</w:t>
            </w:r>
            <w:r>
              <w:tab/>
              <w:t>30,</w:t>
            </w:r>
            <w:r>
              <w:tab/>
              <w:t>'JavaScript실기 시험',  '2023-06-13');</w:t>
            </w:r>
          </w:p>
          <w:p w14:paraId="7E7CBFF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values(34,</w:t>
            </w:r>
            <w:r>
              <w:tab/>
              <w:t>7,</w:t>
            </w:r>
            <w:r>
              <w:tab/>
              <w:t>15,</w:t>
            </w:r>
            <w:r>
              <w:tab/>
              <w:t>'c++실기 시험',</w:t>
            </w:r>
            <w:r>
              <w:tab/>
              <w:t>'2023-07-14');</w:t>
            </w:r>
          </w:p>
          <w:p w14:paraId="12DDD34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values(35,</w:t>
            </w:r>
            <w:r>
              <w:tab/>
              <w:t>7,</w:t>
            </w:r>
            <w:r>
              <w:tab/>
              <w:t>16,</w:t>
            </w:r>
            <w:r>
              <w:tab/>
              <w:t>'python 실기 시험',</w:t>
            </w:r>
            <w:r>
              <w:tab/>
              <w:t>'2023-08-17');</w:t>
            </w:r>
          </w:p>
          <w:p w14:paraId="62FF359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values(36,</w:t>
            </w:r>
            <w:r>
              <w:tab/>
              <w:t>8,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'2023-06-13');</w:t>
            </w:r>
          </w:p>
          <w:p w14:paraId="73B6CF4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values(37,</w:t>
            </w:r>
            <w:r>
              <w:tab/>
              <w:t>8,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'2023-07-13');</w:t>
            </w:r>
          </w:p>
          <w:p w14:paraId="473B655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values(38,</w:t>
            </w:r>
            <w:r>
              <w:tab/>
              <w:t>8,</w:t>
            </w:r>
            <w:r>
              <w:tab/>
              <w:t>30,</w:t>
            </w:r>
            <w:r>
              <w:tab/>
              <w:t>'JavaScript실기 시험',</w:t>
            </w:r>
            <w:r>
              <w:tab/>
              <w:t>'2023-07-28');</w:t>
            </w:r>
          </w:p>
          <w:p w14:paraId="4CAC50A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values(39,</w:t>
            </w:r>
            <w:r>
              <w:tab/>
              <w:t>8,</w:t>
            </w:r>
            <w:r>
              <w:tab/>
              <w:t>17,</w:t>
            </w:r>
            <w:r>
              <w:tab/>
              <w:t>'프로그래밍언어개론 실기 시험',  '2023-08-23');</w:t>
            </w:r>
          </w:p>
          <w:p w14:paraId="099F663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skill_test values(40,</w:t>
            </w:r>
            <w:r>
              <w:tab/>
              <w:t>8,</w:t>
            </w:r>
            <w:r>
              <w:tab/>
              <w:t>18,</w:t>
            </w:r>
            <w:r>
              <w:tab/>
              <w:t>'운영체제 실기 시험' ,   '2023-10-13');</w:t>
            </w:r>
          </w:p>
          <w:p w14:paraId="432151B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values(41,</w:t>
            </w:r>
            <w:r>
              <w:tab/>
              <w:t>9,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'2023-07-13');</w:t>
            </w:r>
          </w:p>
          <w:p w14:paraId="70492F2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values(42,</w:t>
            </w:r>
            <w:r>
              <w:tab/>
              <w:t>9,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'2023-08-23');</w:t>
            </w:r>
          </w:p>
          <w:p w14:paraId="42A3ACA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values(43,</w:t>
            </w:r>
            <w:r>
              <w:tab/>
              <w:t>9,</w:t>
            </w:r>
            <w:r>
              <w:tab/>
              <w:t>30,</w:t>
            </w:r>
            <w:r>
              <w:tab/>
              <w:t>'JavaScript실기 시험',   '2023-10-01');</w:t>
            </w:r>
          </w:p>
          <w:p w14:paraId="1C249F9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values(44,</w:t>
            </w:r>
            <w:r>
              <w:tab/>
              <w:t>9,</w:t>
            </w:r>
            <w:r>
              <w:tab/>
              <w:t>19,</w:t>
            </w:r>
            <w:r>
              <w:tab/>
              <w:t>'알고리즘 응용 실기 시험',</w:t>
            </w:r>
            <w:r>
              <w:tab/>
              <w:t>'2023-10-21');</w:t>
            </w:r>
          </w:p>
          <w:p w14:paraId="440B8B3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values(45,</w:t>
            </w:r>
            <w:r>
              <w:tab/>
              <w:t>9,</w:t>
            </w:r>
            <w:r>
              <w:tab/>
              <w:t>20,</w:t>
            </w:r>
            <w:r>
              <w:tab/>
              <w:t>'기계학습 실기 시험',</w:t>
            </w:r>
            <w:r>
              <w:tab/>
              <w:t>'2023-11-13');</w:t>
            </w:r>
          </w:p>
          <w:p w14:paraId="09E9C17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values(46,</w:t>
            </w:r>
            <w:r>
              <w:tab/>
              <w:t>10,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'2023-09-06');</w:t>
            </w:r>
          </w:p>
          <w:p w14:paraId="67B0847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values(47,</w:t>
            </w:r>
            <w:r>
              <w:tab/>
              <w:t>10,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'2023-10-01');</w:t>
            </w:r>
          </w:p>
          <w:p w14:paraId="79D6C1F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values(48,</w:t>
            </w:r>
            <w:r>
              <w:tab/>
              <w:t>10,</w:t>
            </w:r>
            <w:r>
              <w:tab/>
              <w:t>30,</w:t>
            </w:r>
            <w:r>
              <w:tab/>
              <w:t>'JavaScript실기 시험',</w:t>
            </w:r>
            <w:r>
              <w:tab/>
              <w:t>'2023-11-03');</w:t>
            </w:r>
          </w:p>
          <w:p w14:paraId="3EDB05E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values(49,</w:t>
            </w:r>
            <w:r>
              <w:tab/>
              <w:t>10,</w:t>
            </w:r>
            <w:r>
              <w:tab/>
              <w:t>21,</w:t>
            </w:r>
            <w:r>
              <w:tab/>
              <w:t>'컴파일러개론 실기 시험',</w:t>
            </w:r>
            <w:r>
              <w:tab/>
              <w:t>'2023-12-15');</w:t>
            </w:r>
          </w:p>
          <w:p w14:paraId="737F4B1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values(50,</w:t>
            </w:r>
            <w:r>
              <w:tab/>
              <w:t>10,</w:t>
            </w:r>
            <w:r>
              <w:tab/>
              <w:t>22,</w:t>
            </w:r>
            <w:r>
              <w:tab/>
              <w:t>'네트워크 실기 시험',</w:t>
            </w:r>
            <w:r>
              <w:tab/>
              <w:t>'2024-01-06');</w:t>
            </w:r>
          </w:p>
          <w:p w14:paraId="75714E3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values(51,</w:t>
            </w:r>
            <w:r>
              <w:tab/>
              <w:t>11,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'2021-10-02');</w:t>
            </w:r>
          </w:p>
          <w:p w14:paraId="16D31E5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values(52,</w:t>
            </w:r>
            <w:r>
              <w:tab/>
              <w:t>11,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'2021-11-19');</w:t>
            </w:r>
          </w:p>
          <w:p w14:paraId="3C40325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values(53,</w:t>
            </w:r>
            <w:r>
              <w:tab/>
              <w:t>11,</w:t>
            </w:r>
            <w:r>
              <w:tab/>
              <w:t>30,</w:t>
            </w:r>
            <w:r>
              <w:tab/>
              <w:t>'JavaScript실기 시험',</w:t>
            </w:r>
            <w:r>
              <w:tab/>
              <w:t>'2021-12-22');</w:t>
            </w:r>
          </w:p>
          <w:p w14:paraId="05D8370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values(54,</w:t>
            </w:r>
            <w:r>
              <w:tab/>
              <w:t>11,</w:t>
            </w:r>
            <w:r>
              <w:tab/>
              <w:t>23,</w:t>
            </w:r>
            <w:r>
              <w:tab/>
              <w:t>'딥러닝 실기 시험',</w:t>
            </w:r>
            <w:r>
              <w:tab/>
              <w:t>'2022-01-11');</w:t>
            </w:r>
          </w:p>
          <w:p w14:paraId="52C3F84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values(55,</w:t>
            </w:r>
            <w:r>
              <w:tab/>
              <w:t>11,</w:t>
            </w:r>
            <w:r>
              <w:tab/>
              <w:t>24,</w:t>
            </w:r>
            <w:r>
              <w:tab/>
              <w:t>'임베디드sw 실기 시험',</w:t>
            </w:r>
            <w:r>
              <w:tab/>
              <w:t>'2022-02-22');</w:t>
            </w:r>
          </w:p>
          <w:p w14:paraId="4319D6B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values(56,</w:t>
            </w:r>
            <w:r>
              <w:tab/>
              <w:t>12,</w:t>
            </w:r>
            <w:r>
              <w:tab/>
              <w:t>1,</w:t>
            </w:r>
            <w:r>
              <w:tab/>
              <w:t>'자바 실기 시험',</w:t>
            </w:r>
            <w:r>
              <w:tab/>
              <w:t>'2022-04-04');</w:t>
            </w:r>
          </w:p>
          <w:p w14:paraId="514E6F5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values(57,</w:t>
            </w:r>
            <w:r>
              <w:tab/>
              <w:t>12,</w:t>
            </w:r>
            <w:r>
              <w:tab/>
              <w:t>3,</w:t>
            </w:r>
            <w:r>
              <w:tab/>
              <w:t>'오라클 실기 시험',</w:t>
            </w:r>
            <w:r>
              <w:tab/>
              <w:t>'2022-05-01');</w:t>
            </w:r>
          </w:p>
          <w:p w14:paraId="4913108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values(58,</w:t>
            </w:r>
            <w:r>
              <w:tab/>
              <w:t>12,</w:t>
            </w:r>
            <w:r>
              <w:tab/>
              <w:t>30,</w:t>
            </w:r>
            <w:r>
              <w:tab/>
              <w:t>'JavaScript실기 시험',</w:t>
            </w:r>
            <w:r>
              <w:tab/>
              <w:t>'2022-06-12');</w:t>
            </w:r>
          </w:p>
          <w:p w14:paraId="7B6F2C9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values(59,</w:t>
            </w:r>
            <w:r>
              <w:tab/>
              <w:t>12,</w:t>
            </w:r>
            <w:r>
              <w:tab/>
              <w:t>28,</w:t>
            </w:r>
            <w:r>
              <w:tab/>
              <w:t>'정보보호 실기 시험',</w:t>
            </w:r>
            <w:r>
              <w:tab/>
              <w:t>'2022-07-24');</w:t>
            </w:r>
          </w:p>
          <w:p w14:paraId="730F8E1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 values(60,</w:t>
            </w:r>
            <w:r>
              <w:tab/>
              <w:t>12,</w:t>
            </w:r>
            <w:r>
              <w:tab/>
              <w:t>26,</w:t>
            </w:r>
            <w:r>
              <w:tab/>
              <w:t>'분산시스템 실기 시험',</w:t>
            </w:r>
            <w:r>
              <w:tab/>
              <w:t>'2024-08-14');</w:t>
            </w:r>
          </w:p>
          <w:p w14:paraId="36CB5A1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2A8F6912" w14:textId="1985C111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B075B" w14:paraId="25E90A11" w14:textId="77777777" w:rsidTr="00D42B0A">
        <w:tc>
          <w:tcPr>
            <w:tcW w:w="1689" w:type="dxa"/>
            <w:shd w:val="clear" w:color="auto" w:fill="D9D9D9"/>
            <w:vAlign w:val="center"/>
          </w:tcPr>
          <w:p w14:paraId="4CD68DB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E07CCD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skill_test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4B589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1932B1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2B075B" w14:paraId="038F6183" w14:textId="77777777" w:rsidTr="00D42B0A">
        <w:tc>
          <w:tcPr>
            <w:tcW w:w="1689" w:type="dxa"/>
            <w:shd w:val="clear" w:color="auto" w:fill="D9D9D9"/>
            <w:vAlign w:val="center"/>
          </w:tcPr>
          <w:p w14:paraId="7833F98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CF98C1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실기시험문제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7FF73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43AEC7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강지윤</w:t>
            </w:r>
          </w:p>
        </w:tc>
      </w:tr>
      <w:tr w:rsidR="002B075B" w14:paraId="48C75A66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E9C99D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DML</w:t>
            </w:r>
          </w:p>
        </w:tc>
      </w:tr>
      <w:tr w:rsidR="002B075B" w14:paraId="242F5284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22E3CDD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85CF30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(1, </w:t>
            </w:r>
            <w:r>
              <w:tab/>
              <w:t xml:space="preserve">51, </w:t>
            </w:r>
            <w:r>
              <w:tab/>
              <w:t>1, ' 다음 코드의 실행 결과는?   class MyClass{         int x= 12;    public void method(int x) {        x+=x;         System.out.println(x);    } }            public class Test  {    public static void main(Stringinsert into skill_test_question values (); args) {        Test t = new Test();        t.method(5);    }}');</w:t>
            </w:r>
          </w:p>
          <w:p w14:paraId="40E3E3F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(2, </w:t>
            </w:r>
            <w:r>
              <w:tab/>
              <w:t xml:space="preserve">51, </w:t>
            </w:r>
            <w:r>
              <w:tab/>
              <w:t>2, ' 다음 코드의 실행 결과는?   class Base {    Base() { System.out.println(“콜”); }}   public class Alpha extends Base {    public static void main( Stringinsert into skill_test_question values (); args ) {        Alpha aa = new Alpha();        Base bb = new Base();    }}');</w:t>
            </w:r>
          </w:p>
          <w:p w14:paraId="01ACD90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(3, </w:t>
            </w:r>
            <w:r>
              <w:tab/>
              <w:t xml:space="preserve">51, </w:t>
            </w:r>
            <w:r>
              <w:tab/>
              <w:t>3, ' 다음 코드의 실행 결과는?   class Change {     static String str = "ABC123";    public static void change(String str) {        Change.str += "456";    }    public static void main(Stringinsert into skill_test_question values (); args) {        String str = "ABC123";        System.out.println(str);        change(str);        System.out.println("After:"+Change.str);    }  }');</w:t>
            </w:r>
          </w:p>
          <w:p w14:paraId="5F0E2BF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(4, </w:t>
            </w:r>
            <w:r>
              <w:tab/>
              <w:t xml:space="preserve">51, </w:t>
            </w:r>
            <w:r>
              <w:tab/>
              <w:t>4, ' 다음 코드의 실행 결과는?   public class Test {    public int aMethod() {        int i = 0;        i++;        return i;    }       public static void main (String argsinsert into skill_test_question values ();) {        Test test = new Test();        test.aMethod();        int j = test.aMethod();      System.out.println(j);   }}');</w:t>
            </w:r>
          </w:p>
          <w:p w14:paraId="3DB9A7C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(5, </w:t>
            </w:r>
            <w:r>
              <w:tab/>
              <w:t xml:space="preserve">51, </w:t>
            </w:r>
            <w:r>
              <w:tab/>
              <w:t>5, ' 다음 코드의 실행 결과는?   java Foo world     public class Foo {    public static void main(Stringinsert into skill_test_question values ( );  args ) {        System.out.println( “Hello” + argsinsert into skill_test_question values (0); );    }}');</w:t>
            </w:r>
          </w:p>
          <w:p w14:paraId="16676B1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88448B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(6, </w:t>
            </w:r>
            <w:r>
              <w:tab/>
              <w:t xml:space="preserve">54, </w:t>
            </w:r>
            <w:r>
              <w:tab/>
              <w:t>1, 'sigmoid, tanh 도함수를 사용하여 첨부된 문제를 해결하시오.');</w:t>
            </w:r>
          </w:p>
          <w:p w14:paraId="25E67BE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(7, </w:t>
            </w:r>
            <w:r>
              <w:tab/>
              <w:t xml:space="preserve">54, </w:t>
            </w:r>
            <w:r>
              <w:tab/>
              <w:t>2, 'cross-entropy 함수를 예제와 함께 설명하시오. ');</w:t>
            </w:r>
          </w:p>
          <w:p w14:paraId="162B5A0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(8, </w:t>
            </w:r>
            <w:r>
              <w:tab/>
              <w:t xml:space="preserve">54, </w:t>
            </w:r>
            <w:r>
              <w:tab/>
              <w:t>3, '다음 데이터를 독립변수와 종속변수로 분리하시오. ');</w:t>
            </w:r>
          </w:p>
          <w:p w14:paraId="182A937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(9, </w:t>
            </w:r>
            <w:r>
              <w:tab/>
              <w:t xml:space="preserve">54, </w:t>
            </w:r>
            <w:r>
              <w:tab/>
              <w:t>4, ' 독립변수와 종속변수를 넣어주고 학습시킬 수(epoch_ = 10으로 설정시키시오.');</w:t>
            </w:r>
          </w:p>
          <w:p w14:paraId="346827E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(10, </w:t>
            </w:r>
            <w:r>
              <w:tab/>
              <w:t xml:space="preserve">54, </w:t>
            </w:r>
            <w:r>
              <w:tab/>
              <w:t>5, '완성된 모델에 준비한 독립변수를 넣어 종속변수를 잘 맞히는지 확인해보시오. ');</w:t>
            </w:r>
          </w:p>
          <w:p w14:paraId="1ACFA36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ABD9CF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(11, </w:t>
            </w:r>
            <w:r>
              <w:tab/>
              <w:t xml:space="preserve">53, </w:t>
            </w:r>
            <w:r>
              <w:tab/>
              <w:t>1, '</w:t>
            </w:r>
            <w:r>
              <w:tab/>
              <w:t>다음을 실행하면 무엇이 출력될까요?      function sayHi() {  console.log(name);  console.log(age);  var name = ''Lydia'';  let age = 21;}      sayHi();');</w:t>
            </w:r>
          </w:p>
          <w:p w14:paraId="473C4A3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(12, </w:t>
            </w:r>
            <w:r>
              <w:tab/>
              <w:t xml:space="preserve">53, </w:t>
            </w:r>
            <w:r>
              <w:tab/>
              <w:t>2, '</w:t>
            </w:r>
            <w:r>
              <w:tab/>
              <w:t>다음을 실행하면 무엇이 출력될까요?      for (var i = 0; i &lt; 3; i++) {  setTimeout(() =&gt; console.log(i), 1);}      for (let i = 0; i &lt; 3; i++) {  setTimeout(() =&gt; console.log(i), 1);}');</w:t>
            </w:r>
          </w:p>
          <w:p w14:paraId="6EF7CB3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(13, </w:t>
            </w:r>
            <w:r>
              <w:tab/>
              <w:t xml:space="preserve">53, </w:t>
            </w:r>
            <w:r>
              <w:tab/>
              <w:t>3, '</w:t>
            </w:r>
            <w:r>
              <w:tab/>
              <w:t xml:space="preserve">다음을 실행하면 무엇이 출력될까요?      const shape = {  radius: 10,  diameter() {    return </w:t>
            </w:r>
            <w:r>
              <w:lastRenderedPageBreak/>
              <w:t>this.radius * 2;  },  perimeter: () =&gt; 2 * Math.PI * this.radius,};      console.log(shape.diameter());      console.log(shape.perimeter());');</w:t>
            </w:r>
          </w:p>
          <w:p w14:paraId="333BCF6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(14, </w:t>
            </w:r>
            <w:r>
              <w:tab/>
              <w:t xml:space="preserve">53, </w:t>
            </w:r>
            <w:r>
              <w:tab/>
              <w:t>4, '</w:t>
            </w:r>
            <w:r>
              <w:tab/>
              <w:t>다음을 실행하면 무엇이 출력될까요?      +true;      !''Lydia'';');</w:t>
            </w:r>
          </w:p>
          <w:p w14:paraId="189074C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(15, </w:t>
            </w:r>
            <w:r>
              <w:tab/>
              <w:t xml:space="preserve">53, </w:t>
            </w:r>
            <w:r>
              <w:tab/>
              <w:t>5, '</w:t>
            </w:r>
            <w:r>
              <w:tab/>
              <w:t>답은 어느 것 일까요?      const bird = {  size: ''''small'''',};      const mouse = {  name: ''''Mickey'''',  small: true,};');</w:t>
            </w:r>
          </w:p>
          <w:p w14:paraId="78DC4E9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6BF79A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(16, </w:t>
            </w:r>
            <w:r>
              <w:tab/>
              <w:t xml:space="preserve">29, </w:t>
            </w:r>
            <w:r>
              <w:tab/>
              <w:t>1, '</w:t>
            </w:r>
            <w:r>
              <w:tab/>
              <w:t>1~1000 사이의 짝수를 아래의 출력포맷으로 출력하는 프로그램을  while문을 사용해 작성하시오. &lt;?php      $num=2;      while($num&lt;=1000){</w:t>
            </w:r>
            <w:r>
              <w:tab/>
              <w:t>echo "$num  ";</w:t>
            </w:r>
            <w:r>
              <w:tab/>
              <w:t>$num += 2;}?&gt;');</w:t>
            </w:r>
          </w:p>
          <w:p w14:paraId="6AA9E4A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(17, </w:t>
            </w:r>
            <w:r>
              <w:tab/>
              <w:t xml:space="preserve">29, </w:t>
            </w:r>
            <w:r>
              <w:tab/>
              <w:t>2, '</w:t>
            </w:r>
            <w:r>
              <w:tab/>
              <w:t>300~3000 중 홀수의 합을 아래의 출력포맷으로 출력하는 프로그램을 while문을 사용해 작성하시오. &lt;?php      $num=300;      $sum=0;      while($num&lt;=3000){</w:t>
            </w:r>
            <w:r>
              <w:tab/>
              <w:t>if($num%2)</w:t>
            </w:r>
            <w:r>
              <w:tab/>
            </w:r>
            <w:r>
              <w:tab/>
              <w:t>$sum+=$num;</w:t>
            </w:r>
            <w:r>
              <w:tab/>
              <w:t>$num++;}      echo " 300~3000중 홀수의 합  $sum ";?&gt;');</w:t>
            </w:r>
          </w:p>
          <w:p w14:paraId="12B70D8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(18, </w:t>
            </w:r>
            <w:r>
              <w:tab/>
              <w:t xml:space="preserve">29, </w:t>
            </w:r>
            <w:r>
              <w:tab/>
              <w:t>3, '</w:t>
            </w:r>
            <w:r>
              <w:tab/>
              <w:t>100~500 사이의 짝수를 아래의 출력 포맷으로 출력하는 프로그램을 for문을 사용해 작성하시오. &lt;?php $cnt=0;      for($num=100;$num&lt;=500;$num+=2){</w:t>
            </w:r>
            <w:r>
              <w:tab/>
              <w:t>echo"$num  ";</w:t>
            </w:r>
            <w:r>
              <w:tab/>
              <w:t>if($cnt%2)</w:t>
            </w:r>
            <w:r>
              <w:tab/>
            </w:r>
            <w:r>
              <w:tab/>
              <w:t>echo"&lt;br&gt;";</w:t>
            </w:r>
            <w:r>
              <w:tab/>
              <w:t>$cnt++;}?&gt;');</w:t>
            </w:r>
          </w:p>
          <w:p w14:paraId="138FBD5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(19, </w:t>
            </w:r>
            <w:r>
              <w:tab/>
              <w:t xml:space="preserve">29, </w:t>
            </w:r>
            <w:r>
              <w:tab/>
              <w:t>4, '</w:t>
            </w:r>
            <w:r>
              <w:tab/>
              <w:t>다음은 배열을 이용하여 어떤 과목에 대한 학생 10명의 점수 합계와 평균을 구하는 프로그램이다. 빈칸을 채워 프로그램을 완성하시오.  출력 포맷          입력된 점수 : 87 76 98 87 87 93 79 85 88 63    합계 : 843, 평균 : 84.3');</w:t>
            </w:r>
          </w:p>
          <w:p w14:paraId="0C600B7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(20, </w:t>
            </w:r>
            <w:r>
              <w:tab/>
              <w:t xml:space="preserve">29, </w:t>
            </w:r>
            <w:r>
              <w:tab/>
              <w:t>5, '</w:t>
            </w:r>
            <w:r>
              <w:tab/>
              <w:t>다음은 배열을 이용하여 학생 10명(김**, 이**, 정**, 장**, 황**, 이**, 최**, 함**, 도**, 강**)의 5개 과목(파이썬, 29, 자바스크립트, 사진, 영화감상)별 성적 합계와 평균을 구하는 프로그램이다. 빈칸을 채워 프로그램을 완성하시오. 출력포맷     파이썬의 합계 : 888, 평균 : 88.8      실전코딩의 합계 : 809, 평균 : 80.9…      영화감상의 합계 : 840, 평균 : 84');</w:t>
            </w:r>
          </w:p>
          <w:p w14:paraId="5BA407E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(21, </w:t>
            </w:r>
            <w:r>
              <w:tab/>
              <w:t xml:space="preserve">40, </w:t>
            </w:r>
            <w:r>
              <w:tab/>
              <w:t>1, '</w:t>
            </w:r>
            <w:r>
              <w:tab/>
              <w:t>ls 명령 시 숨김 파일도 모두 출력되도록 alias를 설정하세요.');</w:t>
            </w:r>
          </w:p>
          <w:p w14:paraId="3ECF190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(22, </w:t>
            </w:r>
            <w:r>
              <w:tab/>
              <w:t xml:space="preserve">40, </w:t>
            </w:r>
            <w:r>
              <w:tab/>
              <w:t>2, '</w:t>
            </w:r>
            <w:r>
              <w:tab/>
              <w:t>위에서 설정한 alias를 해제하세요.');</w:t>
            </w:r>
          </w:p>
          <w:p w14:paraId="2A01118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(23, </w:t>
            </w:r>
            <w:r>
              <w:tab/>
              <w:t xml:space="preserve">40, </w:t>
            </w:r>
            <w:r>
              <w:tab/>
              <w:t>3, '</w:t>
            </w:r>
            <w:r>
              <w:tab/>
              <w:t>긴 명령어를 쳤는데 오타가 났다. 기존에 명령어를 불러와 수정하는 방법은 무엇인가요?');</w:t>
            </w:r>
          </w:p>
          <w:p w14:paraId="0609D03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(24, </w:t>
            </w:r>
            <w:r>
              <w:tab/>
              <w:t xml:space="preserve">40, </w:t>
            </w:r>
            <w:r>
              <w:tab/>
              <w:t>4, '</w:t>
            </w:r>
            <w:r>
              <w:tab/>
              <w:t>자동완성 키는 무엇인가요?');</w:t>
            </w:r>
          </w:p>
          <w:p w14:paraId="4185B0F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skill_test_question values (25, </w:t>
            </w:r>
            <w:r>
              <w:tab/>
              <w:t xml:space="preserve">40, </w:t>
            </w:r>
            <w:r>
              <w:tab/>
              <w:t>5, '</w:t>
            </w:r>
            <w:r>
              <w:tab/>
              <w:t>현재 폴더 기준으로 확장자가 .txt 파일을 모두 출력하세요.');</w:t>
            </w:r>
          </w:p>
          <w:p w14:paraId="40E2A52F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(26, 19, 1, ' 다음 코드의 문제와 해결 방법을 설명하시오. &lt;!DOCTYPE html&gt; &lt;html&gt; &lt;head&gt; &lt;title&gt;Document Object Model&lt;/title&gt; &lt;script&gt; var element = document.getElementById(''element''); element.style.color = ''red''; element.innerHTML = ''From JavaScript''; &lt;/script&gt; &lt;/head&gt; &lt;body&gt; &lt;h1 id="element"&gt;Lorem ipsum dolor amet&lt;/h1&gt; &lt;/body&gt; &lt;/html&gt;');</w:t>
            </w:r>
          </w:p>
          <w:p w14:paraId="51E7D16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(27, 19, 2, ' 다음 코드에서 h1 태그를 선택할 수 있는 자바스크립트 코드를 작성하시오. &lt;body&gt; &lt;h1 id="element" class="header"&gt;Lorem ipsum dolor amet&lt;/h1&gt; &lt;/body&gt;');</w:t>
            </w:r>
          </w:p>
          <w:p w14:paraId="4559CB7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skill_test_question values (28, 19, 3, ' 다음 코드의 실행 결과를 그리시오. &lt;!DOCTYPE html&gt; &lt;html&gt; &lt;head&gt; &lt;title&gt;Query Selector&lt;/title&gt; &lt;/head&gt; &lt;body&gt; &lt;h1&gt;Header - 1&lt;/h1&gt; &lt;h1&gt;Header - 2&lt;/h1&gt; &lt;h1&gt;Header - 3&lt;/h1&gt; &lt;script&gt; var header = document.querySelector(''h1''); header.style.color = ''white''; header.style.backgroundColor = ''black''; &lt;/script&gt; &lt;/body&gt; &lt;/html&gt;');</w:t>
            </w:r>
          </w:p>
          <w:p w14:paraId="20DE722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(29, 19, 4, ' 다음 코드의 실행 결과를 예측하시오. &lt;h1&gt;Lorem&lt;/h1&gt; &lt;h1&gt;Lorem&lt;/h1&gt; &lt;script src="https://code.jquery.com/jquery-3.4.1.js"&gt;&lt;/script&gt; &lt;script&gt; alert($(''h1'').text()) &lt;/script&gt;');</w:t>
            </w:r>
          </w:p>
          <w:p w14:paraId="10CE6D0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(30, 19, 5, ' 다음 빈칸을 채워서 마우스가 올라갈 때는 반투명해지고, 마우스가 내려갈 때 불투명해지는 버튼을 만드시오. &lt;div&gt;버튼&lt;/div&gt; &lt;script src="https://code.jquery.com/jquery-3.4.1.js"&gt;&lt;/script&gt; &lt;script&gt; &lt;/script&gt; &lt;style&gt; div { width: 100px; height: 50px; line-height: 50px; /* 글자를 수직 중앙 정렬합니다. */ text-align: center; /* 글자를 수직 중앙 정렬합니다. */ color: white; background-color: teal; border-radius: 20px; } &lt;/style&gt;');</w:t>
            </w:r>
          </w:p>
          <w:p w14:paraId="5A389E9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(31, 52, 1, '20번 부서나 30번 부서에 속하고 이름에 ‘AR’이 포함된 사원들의 이름과 부서번호, 업무(job)를 구하시오.');</w:t>
            </w:r>
          </w:p>
          <w:p w14:paraId="4929284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(32, 52, 2, 'RESEARCH 부서에서 일하는 사원들 중 급여가 2,000이하인 사원들의 수를 구하기 위해, (a) join 을 이용하는 질의와, (b) subquery를 이용하는 질의를 각각 작성하시오.');</w:t>
            </w:r>
          </w:p>
          <w:p w14:paraId="4AFA02D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(33, 52, 3, '사원들 중 급여등급이 5에 속하면서 수당(comm)이 500미만인 사원들의 이름과 급여, 수당을 구하고 “연봉”을 계산하시오. 단, 수당을 모를 경우 0으로 간주함 (non-equi-join, NVL 이용)');</w:t>
            </w:r>
          </w:p>
          <w:p w14:paraId="744B683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(34, 52, 4, '모든 사원들의 이름, 입사일, 재직년수(만으로 계산), “퇴사예정일”(재직한지 30년 되는 날)을 구 하시오. 입사일은 “OOOO년 OO월 OO일” 형식으로 출력하고, 입사일이 빠른 사원부터 순서대 로 출력할 것(SYSDATE, date 타입 연산/함수, 타입변환 함수, 버림 함수 이용)');</w:t>
            </w:r>
          </w:p>
          <w:p w14:paraId="0BE9E0B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(35, 52, 5, ' 각 부서에서 같은 업무를 수행하는 사원들을 분류하여 부서번호, 업무명, 인원수, 평균 급여를 출력하시오. (group by절, 집계 함수 이용)');</w:t>
            </w:r>
          </w:p>
          <w:p w14:paraId="265ECB7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(36, 10, 1, '기계어와 어셈블리어의 차이점이 무엇인가?');</w:t>
            </w:r>
          </w:p>
          <w:p w14:paraId="1DB1295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(37, 10, 2, '어떤 부분에서 고등언어가 어셈블리어보다 나은가? 그리고, 프로그램을 어셈블리어로 만드는 경우가 아직도 있는가?');</w:t>
            </w:r>
          </w:p>
          <w:p w14:paraId="308AD70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(38, 10, 3, '무엇이 프로그래밍 언어의 성공을 결정 짓는가?');</w:t>
            </w:r>
          </w:p>
          <w:p w14:paraId="5967EFC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(39, 10, 4, '선언형(Declarative) 언어와 명령형(Imperative) 언어를 구분짓는 척도는 무엇인가?');</w:t>
            </w:r>
          </w:p>
          <w:p w14:paraId="03665CA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(40, 10, 5, '어떤 단체가 Ada 발전의 가장 큰 기여를 했는가?');</w:t>
            </w:r>
          </w:p>
          <w:p w14:paraId="08FDC88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(41, 50, 1, '컴퓨터 네트워크는 전송 매체를 매게로 서로 연결해 데이터를 교환하는 시스템의 모음이다. 시스템과 전송 매체의 연결 지점에 대한 규격을 (①)이라고 하고, 시스템이 데이터를 교환할 때는 임의의 통신 규칙을 따르는데, 이 규칙을 (②)라고 한다. ');</w:t>
            </w:r>
          </w:p>
          <w:p w14:paraId="0B0232D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skill_test_question values (42, 50, 2, '통신용 매체를 공유하는 여러 시스템이 프로토콜을 사용하여 데이터를 주고받을 때 이들을 하나의 단위로 통칭하여 (①)라 부른다. (①)끼리는 (②)라는 중개 장비를 사용해 상호 연결한다.');</w:t>
            </w:r>
          </w:p>
          <w:p w14:paraId="6E6629F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(43, 50, 3, '서로 다른 시스템이 연동해 동작하려면 표준화라는 연동 형식의 통일이 필요하다. 흔이 사용하는 인터넷은 ( )라는 표준화된 네트워크 계층 프로토콜을 사용하는 네트워크의 집합체이다.');</w:t>
            </w:r>
          </w:p>
          <w:p w14:paraId="6065C9B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(44, 50, 4, '호스트와 세분하여 구분하는 경우, 호스트 사이에 제공되는 서비스를 기준으로 (①)와 (②)로 나눌 수 있다. (①)는 서비스를 요청하는 시스템이고, (②)는 특정 서비스를 제공하는 시스템이다.');</w:t>
            </w:r>
          </w:p>
          <w:p w14:paraId="3BF8669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(45, 50, 5, '다음 그림은 임의의 서비스를 기준으로 클라이언트와 서버의 상대적인 관계를 설명한다. FTP서비스 관점에서 호스트 1은 (①)가 되고, 호스트 2는 (②)가 된다. 그에 비하여 텔넷 서비스 관점에서 호스트 2는 (③)가 되고, 호스트 3은 (④)가 된다.');</w:t>
            </w:r>
          </w:p>
          <w:p w14:paraId="4384AB6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(46, 60, 1, '네트워크로 연결된 모든 컴퓨터의 프로세스가 하나의 메모리를 공유하는 네트워크 구성 방식은 무엇인가?');</w:t>
            </w:r>
          </w:p>
          <w:p w14:paraId="53AFCA7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(47, 60, 2, '서로 다른 기기 간에 통신을 하기 위해 정한 약속을 무엇이라 하는가?');</w:t>
            </w:r>
          </w:p>
          <w:p w14:paraId="19F6CE0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(48, 60, 3, '가까운 거리를 연결하는 네트워크를 무엇이라 하는가?');</w:t>
            </w:r>
          </w:p>
          <w:p w14:paraId="2C4A04F6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(49, 60, 4, 'LAN의 구조를 뜻하는 영어 단어는 무엇인가?');</w:t>
            </w:r>
          </w:p>
          <w:p w14:paraId="2EAD09D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(50, 60, 5, '버스 토폴로지에 데이터를 전송하기 위한 프로토콜로 CSMA/CD를 사용하는 LAN은 무엇인가?');</w:t>
            </w:r>
          </w:p>
          <w:p w14:paraId="3F603B7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(51, 55, 1, '디버그 모드로 설정하시오. ');</w:t>
            </w:r>
          </w:p>
          <w:p w14:paraId="69D6892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(52, 55, 2, '하노이탑 이동 순서 알고리즘 예제');</w:t>
            </w:r>
          </w:p>
          <w:p w14:paraId="6658116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(53, 55, 3, 'ARM Cortex프로세서란 무엇인가?');</w:t>
            </w:r>
          </w:p>
          <w:p w14:paraId="5BA088C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(54, 55, 4, '메모리의 인터페이스란 무엇인가? ');</w:t>
            </w:r>
          </w:p>
          <w:p w14:paraId="38AB93B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(55, 55, 5, 'SoC는 무엇인가? ');</w:t>
            </w:r>
          </w:p>
          <w:p w14:paraId="294E4BB1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(56, 28, 1, '내부 네트워크와 외부 네트워크 사이에 위치하여 외부 침입을 1차로 방어해주며, 불법 사용자의 침입차단정책과 이를 지원하는 소프트웨어 및 하드웨어를 제공하는 것은?  ');</w:t>
            </w:r>
          </w:p>
          <w:p w14:paraId="3BBA7CF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(57, 28, 2, '네트워크 전반의 침입에 대한 탐지가 가능한 것은? ');</w:t>
            </w:r>
          </w:p>
          <w:p w14:paraId="7C5934B8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(58, 28, 3, 'IDS의 기능을 서술하시오. ');</w:t>
            </w:r>
          </w:p>
          <w:p w14:paraId="0548760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(59, 28, 4, '게이트웨이 형태로 일부 물리적 네트워크에 NAC를 추가하는 것으로, 기존 네트워크의 변경을 최소화하여 적용할 수 있는 NAC 방식은? ');</w:t>
            </w:r>
          </w:p>
          <w:p w14:paraId="47E39AEB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(60, 28, 5, '문서의 읽기, 쓰기 권한을 중앙에서 관리하기 위해 도입하는 솔루션은? ');</w:t>
            </w:r>
          </w:p>
          <w:p w14:paraId="01BAF6B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(61, 26, 1, '개방성이 무엇이고 무엇을 하기위해 필요한 것인지 서술하시오. ');</w:t>
            </w:r>
          </w:p>
          <w:p w14:paraId="7C96F5E2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(62, 26, 2, '분산시스템의 설계 시 고려사항을 서술하시오. ');</w:t>
            </w:r>
          </w:p>
          <w:p w14:paraId="4663DC8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skill_test_question values (63, 26, 3, 'Cloud와 distributed system의 차이를 비교하여 설명하시오. ');</w:t>
            </w:r>
          </w:p>
          <w:p w14:paraId="001040E0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(64, 26, 4, '분산시스템의 소프트웨어 아키텍처 종류를 서술하시오. ');</w:t>
            </w:r>
          </w:p>
          <w:p w14:paraId="0A958155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(65, 26, 5, '적응형 소프트웨어에 대해 설명하시오. ');</w:t>
            </w:r>
          </w:p>
          <w:p w14:paraId="248F56F3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A076AD6" w14:textId="77777777" w:rsidR="002B075B" w:rsidRDefault="002B075B" w:rsidP="00D42B0A">
            <w:pPr>
              <w:ind w:left="0" w:hanging="2"/>
            </w:pPr>
            <w:r>
              <w:t>++추가56(자바) 57(오라클)</w:t>
            </w:r>
          </w:p>
          <w:p w14:paraId="799A4ABD" w14:textId="77777777" w:rsidR="002B075B" w:rsidRDefault="002B075B" w:rsidP="00D42B0A">
            <w:pPr>
              <w:ind w:left="0" w:hanging="2"/>
            </w:pPr>
          </w:p>
          <w:p w14:paraId="2F321AF0" w14:textId="77777777" w:rsidR="002B075B" w:rsidRDefault="002B075B" w:rsidP="00D42B0A">
            <w:pPr>
              <w:ind w:left="0" w:hanging="2"/>
            </w:pPr>
            <w:r>
              <w:t>insert into skill_test_question values (66, 56, 1, '1부터 20까지의 정수 중에서 2 또는 3의 배수가 아닌 수의 총합을 구하시오.');</w:t>
            </w:r>
          </w:p>
          <w:p w14:paraId="304040C8" w14:textId="77777777" w:rsidR="002B075B" w:rsidRDefault="002B075B" w:rsidP="00D42B0A">
            <w:pPr>
              <w:ind w:left="0" w:hanging="2"/>
            </w:pPr>
            <w:r>
              <w:t>insert into skill_test_question values (67, 56, 2, '1+(1+2)+(1+2+3)+ … + (1+2+3+4+...+10)의 결과를 계산하시오.');</w:t>
            </w:r>
          </w:p>
          <w:p w14:paraId="2C01F919" w14:textId="77777777" w:rsidR="002B075B" w:rsidRDefault="002B075B" w:rsidP="00D42B0A">
            <w:pPr>
              <w:ind w:left="0" w:hanging="2"/>
            </w:pPr>
            <w:r>
              <w:t>insert into skill_test_question values (68, 56, 3, '방정식 2x+4y=10의 모든 해를 구하시오.');</w:t>
            </w:r>
          </w:p>
          <w:p w14:paraId="62BDEFA6" w14:textId="77777777" w:rsidR="002B075B" w:rsidRDefault="002B075B" w:rsidP="00D42B0A">
            <w:pPr>
              <w:ind w:left="0" w:hanging="2"/>
            </w:pPr>
            <w:r>
              <w:t>insert into skill_test_question values (69, 56, 4, '구구단을 출력하시오. (1단~9단)');</w:t>
            </w:r>
          </w:p>
          <w:p w14:paraId="2B9F9CA8" w14:textId="77777777" w:rsidR="002B075B" w:rsidRDefault="002B075B" w:rsidP="00D42B0A">
            <w:pPr>
              <w:ind w:left="0" w:hanging="2"/>
            </w:pPr>
            <w:r>
              <w:t>insert into skill_test_question values (70, 56, 5, '파일로 첨부된 문제의 for문을 while문으로 변경하시오.');</w:t>
            </w:r>
          </w:p>
          <w:p w14:paraId="25499B58" w14:textId="77777777" w:rsidR="002B075B" w:rsidRDefault="002B075B" w:rsidP="00D42B0A">
            <w:pPr>
              <w:ind w:left="0" w:hanging="2"/>
            </w:pPr>
          </w:p>
          <w:p w14:paraId="13D94F4B" w14:textId="77777777" w:rsidR="002B075B" w:rsidRDefault="002B075B" w:rsidP="00D42B0A">
            <w:pPr>
              <w:ind w:left="0" w:hanging="2"/>
            </w:pPr>
          </w:p>
          <w:p w14:paraId="12C3BF4C" w14:textId="77777777" w:rsidR="002B075B" w:rsidRDefault="002B075B" w:rsidP="00D42B0A">
            <w:pPr>
              <w:ind w:left="0" w:hanging="2"/>
            </w:pPr>
            <w:r>
              <w:t>insert into skill_test_question values (71, 57, 1, 'EMP 테이블의 모든 정보를 출력하는 명령문을 서술하시오.');</w:t>
            </w:r>
          </w:p>
          <w:p w14:paraId="7A8E9249" w14:textId="77777777" w:rsidR="002B075B" w:rsidRDefault="002B075B" w:rsidP="00D42B0A">
            <w:pPr>
              <w:ind w:left="0" w:hanging="2"/>
            </w:pPr>
            <w:r>
              <w:t>insert into skill_test_question values (72, 57, 2, '실습에 사용할 부서테이블(DEPT)와 동일한 구조를 갖되 데이터는 복사하지 않는 부서 테이블(DEPT01)을 생성하는 명령문을 서술하시오.');</w:t>
            </w:r>
          </w:p>
          <w:p w14:paraId="4A8EE5E4" w14:textId="77777777" w:rsidR="002B075B" w:rsidRDefault="002B075B" w:rsidP="00D42B0A">
            <w:pPr>
              <w:ind w:left="0" w:hanging="2"/>
            </w:pPr>
            <w:r>
              <w:t>insert into skill_test_question values (73, 57, 3, '유럽과 아프리카에 속한 나라의 인구 수 합은?');</w:t>
            </w:r>
          </w:p>
          <w:p w14:paraId="671640E8" w14:textId="77777777" w:rsidR="002B075B" w:rsidRDefault="002B075B" w:rsidP="00D42B0A">
            <w:pPr>
              <w:ind w:left="0" w:hanging="2"/>
            </w:pPr>
            <w:r>
              <w:t>insert into skill_test_question values (74, 57, 4, '직업(ST_CLERK, SH_CLERK)을 가지는 직원들의 급여 합은?');</w:t>
            </w:r>
          </w:p>
          <w:p w14:paraId="5BC4DF65" w14:textId="77777777" w:rsidR="002B075B" w:rsidRDefault="002B075B" w:rsidP="00D42B0A">
            <w:pPr>
              <w:ind w:left="0" w:hanging="2"/>
            </w:pPr>
            <w:r>
              <w:t>insert into skill_test_question values (75, 57, 5, '서울에 있는 직원들의 급여 합(급여 + 수당)은?');</w:t>
            </w:r>
          </w:p>
          <w:p w14:paraId="2ABAFABD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231DE5A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--58, 59번은 시험 문제 등록 X로 데이터 넣기 (&gt; 시험문제 등록여부 확인 위해서)</w:t>
            </w:r>
          </w:p>
          <w:p w14:paraId="2E2C1DA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(76, 58, 1, '시험문제등록안함');</w:t>
            </w:r>
          </w:p>
          <w:p w14:paraId="6D7A6C47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skill_test_question values (77, 59, 1, '시험문제등록안함');</w:t>
            </w:r>
          </w:p>
          <w:p w14:paraId="0C98CD1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D01ABF9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3B4C64E5" w14:textId="7CC7761C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0B0B16F9" w14:textId="77777777" w:rsidR="002B075B" w:rsidRP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03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739"/>
        <w:gridCol w:w="2693"/>
        <w:gridCol w:w="4253"/>
      </w:tblGrid>
      <w:tr w:rsidR="002B075B" w14:paraId="3294901D" w14:textId="77777777" w:rsidTr="002B075B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DAE83" w14:textId="77777777" w:rsidR="002B075B" w:rsidRDefault="002B075B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CB07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Written_test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A3C50" w14:textId="77777777" w:rsidR="002B075B" w:rsidRDefault="002B075B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8B1A9" w14:textId="77777777" w:rsidR="002B075B" w:rsidRDefault="002B075B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2022-05-16</w:t>
            </w:r>
          </w:p>
        </w:tc>
      </w:tr>
      <w:tr w:rsidR="002B075B" w14:paraId="20017F3C" w14:textId="77777777" w:rsidTr="002B075B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7BB6" w14:textId="77777777" w:rsidR="002B075B" w:rsidRDefault="002B075B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B9A0E" w14:textId="77777777" w:rsidR="002B075B" w:rsidRDefault="002B075B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전체 필기시험 목록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1F9FB" w14:textId="77777777" w:rsidR="002B075B" w:rsidRDefault="002B075B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FE56E" w14:textId="77777777" w:rsidR="002B075B" w:rsidRDefault="002B075B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권민채</w:t>
            </w:r>
          </w:p>
        </w:tc>
      </w:tr>
      <w:tr w:rsidR="002B075B" w14:paraId="29B7F5E0" w14:textId="77777777" w:rsidTr="002B075B">
        <w:tc>
          <w:tcPr>
            <w:tcW w:w="140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AE534" w14:textId="77777777" w:rsidR="002B075B" w:rsidRDefault="002B075B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B075B" w14:paraId="4827B554" w14:textId="77777777" w:rsidTr="002B075B">
        <w:tc>
          <w:tcPr>
            <w:tcW w:w="140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06121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(1, 1, 1, 'java 필기시험', '2022-07-20');</w:t>
            </w:r>
          </w:p>
          <w:p w14:paraId="397ADECB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(2, 1, 3, '오라클 필기시험', '2022-08-10');</w:t>
            </w:r>
          </w:p>
          <w:p w14:paraId="39C1E73D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(3, 1, 30, 'JavaScript 필기시험', '2022-09-05');</w:t>
            </w:r>
          </w:p>
          <w:p w14:paraId="5ED0F2AA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(4, 1, 2, '자료구조 필기시험', '2022-10-15');</w:t>
            </w:r>
          </w:p>
          <w:p w14:paraId="10FA45FE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(5, 1, 4, '디지털신호처리 필기시험', '2022-11-01');</w:t>
            </w:r>
          </w:p>
          <w:p w14:paraId="6C5BD9C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(6, 2, 1, 'java 필기시험', '2022-08-15');</w:t>
            </w:r>
          </w:p>
          <w:p w14:paraId="1ABE32C2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(7, 2, 3, '오라클 필기시험', '2022-09-01');</w:t>
            </w:r>
          </w:p>
          <w:p w14:paraId="0DAE0E60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(8, 2, 30, 'JavaScript 필기시험', '2022-10-01');</w:t>
            </w:r>
          </w:p>
          <w:p w14:paraId="696A40CE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(9, 2, 5, '논리회로 필기시험', '2022-11-01');</w:t>
            </w:r>
          </w:p>
          <w:p w14:paraId="2C450710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(10, 2, 6, '컴퓨터프로그래밍 필기시험', '2022-12-01');</w:t>
            </w:r>
          </w:p>
          <w:p w14:paraId="6F2CBDB0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(11, 3, 1, 'java 필기시험', '2022-10-01');</w:t>
            </w:r>
          </w:p>
          <w:p w14:paraId="2275F0B7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lastRenderedPageBreak/>
              <w:t>INSERT INTO WRITTEN_TEST (SEQ, OPEN_CURS_SEQ, OPEN_SUBJECT_SEQ, WRITTEN_NAME, WRITTEN_DATE) VALUES (12, 3, 3, '오라클 필기시험', '2022-11-01');</w:t>
            </w:r>
          </w:p>
          <w:p w14:paraId="21A065FD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(13, 3, 30, 'JavaScript 필기시험', '2022-12-01');</w:t>
            </w:r>
          </w:p>
          <w:p w14:paraId="217555A8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(14, 3, 7, '알고리즘 필기시험', '2023-01-01');</w:t>
            </w:r>
          </w:p>
          <w:p w14:paraId="2D63D118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(15, 3, 8, '컴퓨터구조 필기시험', '2023-02-01');</w:t>
            </w:r>
          </w:p>
          <w:p w14:paraId="69594EFF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(16, 4, 1, 'java 필기시험', '2022-12-01');</w:t>
            </w:r>
          </w:p>
          <w:p w14:paraId="22387F3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(17, 4, 3, '오라클 필기시험', '2023-01-01');</w:t>
            </w:r>
          </w:p>
          <w:p w14:paraId="6C74BD50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(18, 4, 30, 'JavaScript 필기시험', '2023-02-01');</w:t>
            </w:r>
          </w:p>
          <w:p w14:paraId="558F9495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(19, 4, 9, 'JavaScript 필기시험', '2023-03-01');</w:t>
            </w:r>
          </w:p>
          <w:p w14:paraId="0043EEFA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(20, 4, 10, '수치프로그래밍 필기시험', '2023-04-01');</w:t>
            </w:r>
          </w:p>
          <w:p w14:paraId="49338DF0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(21, 5, 1, 'java 필기시험', '2023-01-01');</w:t>
            </w:r>
          </w:p>
          <w:p w14:paraId="59D914F7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(22, 5, 3, '오라클 필기시험', '2023-02-01');</w:t>
            </w:r>
          </w:p>
          <w:p w14:paraId="78063BB7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(23, 5, 30, 'JavaScript 필기시험', '2023-03-01');</w:t>
            </w:r>
          </w:p>
          <w:p w14:paraId="222DE29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(24, 5, 11, '객체지향설계 필기시험', '2023-04-01');</w:t>
            </w:r>
          </w:p>
          <w:p w14:paraId="555A0E6C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lastRenderedPageBreak/>
              <w:t>INSERT INTO WRITTEN_TEST (SEQ, OPEN_CURS_SEQ, OPEN_SUBJECT_SEQ, WRITTEN_NAME, WRITTEN_DATE) VALUES (25, 5, 12, '데이터통신 필기시험', '2023-05-01');</w:t>
            </w:r>
          </w:p>
          <w:p w14:paraId="7AE82A16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(26, 6, 1, 'java 필기시험', '2023-02-01');</w:t>
            </w:r>
          </w:p>
          <w:p w14:paraId="37A37A90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(27, 6, 3, '오라클 필기시험', '2023-03-01');</w:t>
            </w:r>
          </w:p>
          <w:p w14:paraId="15A1C7CC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(28, 6, 30, 'JavaScript 필기시험', '2023-04-01');</w:t>
            </w:r>
          </w:p>
          <w:p w14:paraId="7A7A9CA5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(29, 6, 13, '실전코딩 필기시험', '2023-05-01');</w:t>
            </w:r>
          </w:p>
          <w:p w14:paraId="4CD86758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(30, 6, 14, 'C언어 필기시험', '2023-06-01');</w:t>
            </w:r>
          </w:p>
          <w:p w14:paraId="2501691F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(31, 7, 1, 'java 필기시험', '2023-04-01');</w:t>
            </w:r>
          </w:p>
          <w:p w14:paraId="422A8F0C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(32, 7, 3, '오라클 필기시험', '2023-05-01');</w:t>
            </w:r>
          </w:p>
          <w:p w14:paraId="75BE8F7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(33, 7, 30, 'JavaScript 필기시험', '2023-06-01');</w:t>
            </w:r>
          </w:p>
          <w:p w14:paraId="2A925C03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(34, 7, 15, 'c++ 필기시험', '2023-07-01');</w:t>
            </w:r>
          </w:p>
          <w:p w14:paraId="4BE0B721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(35, 7, 16, 'python 필기시험', '2023-08-01');</w:t>
            </w:r>
          </w:p>
          <w:p w14:paraId="06DE573E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(36, 8, 1, 'java 필기시험', '2023-06-01');</w:t>
            </w:r>
          </w:p>
          <w:p w14:paraId="1AC5885E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(37, 8, 3, '오라클 필기시험', '2023-07-01');</w:t>
            </w:r>
          </w:p>
          <w:p w14:paraId="270D4362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lastRenderedPageBreak/>
              <w:t>INSERT INTO WRITTEN_TEST (SEQ, OPEN_CURS_SEQ, OPEN_SUBJECT_SEQ, WRITTEN_NAME, WRITTEN_DATE) VALUES (38, 8, 30, 'JavaScript 필기시험', '2023-08-01');</w:t>
            </w:r>
          </w:p>
          <w:p w14:paraId="42DEDA26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(39, 8, 17, '프로그래밍언어개론 필기시험', '2023-09-01');</w:t>
            </w:r>
          </w:p>
          <w:p w14:paraId="7A63AB95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(40, 8, 18, '운영체제 필기시험', '2023-10-01');</w:t>
            </w:r>
          </w:p>
          <w:p w14:paraId="5CBA73C8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(41, 9, 1, 'java 필기시험', '2023-07-01');</w:t>
            </w:r>
          </w:p>
          <w:p w14:paraId="77F894D9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(42, 9, 3, '오라클 필기시험', '2023-08-01');</w:t>
            </w:r>
          </w:p>
          <w:p w14:paraId="167336D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(43, 9, 30, 'JavaScript 필기시험', '2023-09-01');</w:t>
            </w:r>
          </w:p>
          <w:p w14:paraId="5D0B2F5E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(44, 9, 19, '알고리즘응용 필기시험', '2023-10-01');</w:t>
            </w:r>
          </w:p>
          <w:p w14:paraId="11250683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(45, 9, 20, '기계학습 필기시험', '2023-11-01');</w:t>
            </w:r>
          </w:p>
          <w:p w14:paraId="54778F81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(46, 10, 1, 'java 필기시험', '2023-08-01');</w:t>
            </w:r>
          </w:p>
          <w:p w14:paraId="09C91F62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(47, 10, 3, '오라클 필기시험', '2023-09-01');</w:t>
            </w:r>
          </w:p>
          <w:p w14:paraId="03C5AC13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(48, 10, 30, 'JavaScript 필기시험', '2023-10-01');</w:t>
            </w:r>
          </w:p>
          <w:p w14:paraId="51671497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(49, 10, 21, '컴파일러개론 필기시험', '2023-11-01');</w:t>
            </w:r>
          </w:p>
          <w:p w14:paraId="7A8DCDD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(50, 10, 22, '네트워크 필기시험', '2023-12-01');</w:t>
            </w:r>
          </w:p>
          <w:p w14:paraId="2D1E2A37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lastRenderedPageBreak/>
              <w:t>INSERT INTO WRITTEN_TEST (SEQ, OPEN_CURS_SEQ, OPEN_SUBJECT_SEQ, WRITTEN_NAME, WRITTEN_DATE) VALUES (51, 11, 1, 'java 필기시험', '2021-10-01');</w:t>
            </w:r>
          </w:p>
          <w:p w14:paraId="79463E8B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(52, 11, 3, '오라클 필기시험', '2021-11-01');</w:t>
            </w:r>
          </w:p>
          <w:p w14:paraId="16DA4E0A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(53, 11, 30, 'JavaScript 필기시험', '2021-12-01');</w:t>
            </w:r>
          </w:p>
          <w:p w14:paraId="4FF08CB4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(54, 11, 23, '딥러닝 필기시험', '2022-01-01');</w:t>
            </w:r>
          </w:p>
          <w:p w14:paraId="5A52C2A3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(55, 11, 24, '임베디드sw 필기시험', '2022-02-01');</w:t>
            </w:r>
          </w:p>
          <w:p w14:paraId="3401BA9C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(56, 12, 1, 'java 필기시험', '2022-04-01');</w:t>
            </w:r>
          </w:p>
          <w:p w14:paraId="4160D2E1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(57, 12, 3, '오라클 필기시험', '2022-05-01');</w:t>
            </w:r>
          </w:p>
          <w:p w14:paraId="3A86E445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(58, 12, 30, 'JavaScript 필기시험', '2022-06-01');</w:t>
            </w:r>
          </w:p>
          <w:p w14:paraId="63EFFF6F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(59, 12, 28, '정보보호 필기시험', '2022-07-01');</w:t>
            </w:r>
          </w:p>
          <w:p w14:paraId="09273366" w14:textId="77777777" w:rsidR="002B075B" w:rsidRDefault="002B075B" w:rsidP="00D42B0A">
            <w:pPr>
              <w:widowControl/>
              <w:ind w:left="0" w:hanging="2"/>
              <w:jc w:val="left"/>
            </w:pPr>
            <w:r>
              <w:t>INSERT INTO WRITTEN_TEST (SEQ, OPEN_CURS_SEQ, OPEN_SUBJECT_SEQ, WRITTEN_NAME, WRITTEN_DATE) VALUES (60, 12, 26, '분산시스템 필기시험', '2022-08-01');</w:t>
            </w:r>
          </w:p>
          <w:p w14:paraId="3FEB7D03" w14:textId="77777777" w:rsidR="002B075B" w:rsidRDefault="002B075B" w:rsidP="00D42B0A">
            <w:pPr>
              <w:widowControl/>
              <w:ind w:left="0" w:hanging="2"/>
              <w:jc w:val="left"/>
            </w:pPr>
          </w:p>
        </w:tc>
      </w:tr>
    </w:tbl>
    <w:p w14:paraId="301A389F" w14:textId="78FAEC1F" w:rsidR="001669F3" w:rsidRPr="002B075B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D416296" w14:textId="05C766C0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DBD8846" w14:textId="7B21CBEE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5A9955E2" w14:textId="478092A5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C0A00" w14:paraId="1548A450" w14:textId="77777777" w:rsidTr="00D42B0A">
        <w:tc>
          <w:tcPr>
            <w:tcW w:w="1689" w:type="dxa"/>
            <w:shd w:val="clear" w:color="auto" w:fill="D9D9D9"/>
            <w:vAlign w:val="center"/>
          </w:tcPr>
          <w:p w14:paraId="493A88A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59843A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written_test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D695716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D3E978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1C0A00" w14:paraId="5B412F4F" w14:textId="77777777" w:rsidTr="00D42B0A">
        <w:tc>
          <w:tcPr>
            <w:tcW w:w="1689" w:type="dxa"/>
            <w:shd w:val="clear" w:color="auto" w:fill="D9D9D9"/>
            <w:vAlign w:val="center"/>
          </w:tcPr>
          <w:p w14:paraId="1ED44B6F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5EA7E8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필기시험문제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75C4D2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B0934F3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강지윤</w:t>
            </w:r>
          </w:p>
        </w:tc>
      </w:tr>
      <w:tr w:rsidR="001C0A00" w14:paraId="7567C7CD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6EC0CC3A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1C0A00" w14:paraId="114992E5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2968F1B2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0CF4A2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(1, 51, 1, '정보은닉을 위해 사용하는 객체지향의 기법 ');</w:t>
            </w:r>
          </w:p>
          <w:p w14:paraId="1E11C2D2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(2, 51, 2, '이미 작성된 클래스를 이어받아 새로운 클래스를 생성하는 기법 ');</w:t>
            </w:r>
          </w:p>
          <w:p w14:paraId="2A6BAF35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(3, 51, 3, '클래스를 상속할 때 사용하는 용어 ');</w:t>
            </w:r>
          </w:p>
          <w:p w14:paraId="002D5196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(4, 51, 4, '하나의 코드를 다양한 타입의 객체에 대해서 재사용하는 기법 ');</w:t>
            </w:r>
          </w:p>
          <w:p w14:paraId="659F85FC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(5, 51, 5, '프로그래밍에 필요한 다양한 자료구조들을 제네릭 형식으로 제공해주는 기법');</w:t>
            </w:r>
          </w:p>
          <w:p w14:paraId="33E411F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(6, 52, 1, '명령에 의해 수행된 결과를 실제 물리적 디스크로 저장하고 데이터베이스 조작 작업이 정상적으로 완료 되었음을 관리자에게 알려줌');</w:t>
            </w:r>
          </w:p>
          <w:p w14:paraId="4F928E98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(7, 52, 2, '데이터 베이스 조작 작업이 비정상적으로 종료 되었을 때 원래의 상태로 복구함');</w:t>
            </w:r>
          </w:p>
          <w:p w14:paraId="447530D7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(8, 52, 3, '데이터 베이스 사용자에게 사용 권한을 부여함');</w:t>
            </w:r>
          </w:p>
          <w:p w14:paraId="5EDF76D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(9, 52, 4, '권한 취소 시 권한을 부여받았던 사용자가 다른 사용자에게 부여한 권한도 연쇄적으로 취소함');</w:t>
            </w:r>
          </w:p>
          <w:p w14:paraId="3DDF85BA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(10, 52, 5, '트랜잭션 내에 ROLL BACK 할 위치인 저장점을 지정하는 명령어이며 저장점을 지정할 때는 이름을 부여한다');</w:t>
            </w:r>
          </w:p>
          <w:p w14:paraId="431A061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(11, 19, 1, 'docktype 태그를 쓰시오');</w:t>
            </w:r>
          </w:p>
          <w:p w14:paraId="58677751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(12, 19, 2, 'html 태그를 쓰시오');</w:t>
            </w:r>
          </w:p>
          <w:p w14:paraId="145940A9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(13, 19, 3, 'html 태그 의미는 무엇인가');</w:t>
            </w:r>
          </w:p>
          <w:p w14:paraId="3F124BE4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(14, 19, 4, '제목을 표시하는 요소는 무엇인가');</w:t>
            </w:r>
          </w:p>
          <w:p w14:paraId="3BF64205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(15, 19, 5, '문단, 줄 바꿈을 하는 요소는 무엇인가');</w:t>
            </w:r>
          </w:p>
          <w:p w14:paraId="714F8BA3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(16, 10, 1, 'CSS의 약자를 쓰시오');</w:t>
            </w:r>
          </w:p>
          <w:p w14:paraId="13ACD38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(17, 10, 2, 'CSS의 역할은 무엇인가');</w:t>
            </w:r>
          </w:p>
          <w:p w14:paraId="683C418D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(18, 10, 3, 'CSS 기본 문법의 3가지 요소(영어)는 무엇인가');</w:t>
            </w:r>
          </w:p>
          <w:p w14:paraId="6AABB80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(19, 10, 4, 'CSS 기본 문법을 쓰시오');</w:t>
            </w:r>
          </w:p>
          <w:p w14:paraId="58C0D843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written_test_question values (20, 10, 5, '외부 css 파일 링크하는 예시를 쓰시오');</w:t>
            </w:r>
          </w:p>
          <w:p w14:paraId="793560BF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(21, 54, 1, '딥러닝 기술을 정의하고, 최근 기업에서 딥러닝을 응용하는 예를 2가지 제시하시오.');</w:t>
            </w:r>
          </w:p>
          <w:p w14:paraId="0FCD7A7F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(22, 54, 2, '활성함수 non-linear함수를 쓰는 이유를 쓰시오.');</w:t>
            </w:r>
          </w:p>
          <w:p w14:paraId="58E11E65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(23, 54, 3, 'regularization을 하는 이유를 쓰시오.');</w:t>
            </w:r>
          </w:p>
          <w:p w14:paraId="4F57F4BD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(24, 54, 4, 'regularization에서 norm을 더하면 어떻게 되는지 쓰시오.');</w:t>
            </w:r>
          </w:p>
          <w:p w14:paraId="7C54CDA6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(25, 54, 5, 'test할때 normaliztion은 어떻게 하는지 쓰시오.');</w:t>
            </w:r>
          </w:p>
          <w:p w14:paraId="5C625516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(26, 50, 1, 'URL (Uniform Resource Locator)');</w:t>
            </w:r>
          </w:p>
          <w:p w14:paraId="43670987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(27, 50, 2, 'URI (Uniform Resource Identifier)');</w:t>
            </w:r>
          </w:p>
          <w:p w14:paraId="62E56665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(28, 50, 3, 'URN (Uniform Resource Name)');</w:t>
            </w:r>
          </w:p>
          <w:p w14:paraId="15960F2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(29, 50, 4, 'URL path');</w:t>
            </w:r>
          </w:p>
          <w:p w14:paraId="38D10D1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(30, 50, 5, '웹 브라우저 요청시 가장 먼저하는 일은?');</w:t>
            </w:r>
          </w:p>
          <w:p w14:paraId="46EEDEE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(31, 53, 1, '문자열과 문자열을 비교한다.');</w:t>
            </w:r>
          </w:p>
          <w:p w14:paraId="54E91CD4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(32, 53, 2, '주어진 정규표현식과 일치하는 문자열을 반환한다.');</w:t>
            </w:r>
          </w:p>
          <w:p w14:paraId="0E03C89C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(33, 53, 3, '문자열에서 특정한 구간의 문자열을 추출한다.');</w:t>
            </w:r>
          </w:p>
          <w:p w14:paraId="4233C91C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(34, 53, 4, '복수의 배열을 결합해서 리턴한다. ');</w:t>
            </w:r>
          </w:p>
          <w:p w14:paraId="57B7191A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(35, 53, 5, '수의 길이를 제한한다.');</w:t>
            </w:r>
          </w:p>
          <w:p w14:paraId="264AE3CC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(36, 29, 1, 'is PHP server side or client side scripting language?');</w:t>
            </w:r>
          </w:p>
          <w:p w14:paraId="2211CB6C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(37, 29, 2, 'how are php files returned to the browser?');</w:t>
            </w:r>
          </w:p>
          <w:p w14:paraId="1FB5BE8F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(38, 29, 3, 'how is a php started and ended?');</w:t>
            </w:r>
          </w:p>
          <w:p w14:paraId="1A5C430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(39, 29, 4, 'where can a php script be placed in the document?');</w:t>
            </w:r>
          </w:p>
          <w:p w14:paraId="608322AD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(40, 29, 5, 'how must each php code line end?');</w:t>
            </w:r>
          </w:p>
          <w:p w14:paraId="21D63239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(41, 60, 1, 'File containing project-specific configuration options like repositoryformatversion, filemode, bare, logallrefupdates, symlinks, and ignorecase ');</w:t>
            </w:r>
          </w:p>
          <w:p w14:paraId="31517359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(42, 60, 2, 'Directory that contains the exclude file ');</w:t>
            </w:r>
          </w:p>
          <w:p w14:paraId="1CC2F17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(43, 60, 3, 'File that contains patterns to exclude that you don''t want in .gitignore');</w:t>
            </w:r>
          </w:p>
          <w:p w14:paraId="7DB6AE7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(44, 60, 4, 'Directory that contains your client-or server-side hook scripts.');</w:t>
            </w:r>
          </w:p>
          <w:p w14:paraId="6450AABA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(45, 60, 5, 'File that points to the branch you currently have checked out');</w:t>
            </w:r>
          </w:p>
          <w:p w14:paraId="05B2A021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written_test_question values (46, 40, 1, 'date 명령의 도움말을 확인해보시오. ');</w:t>
            </w:r>
          </w:p>
          <w:p w14:paraId="30B5BD73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(47, 40, 2, '터미널을 종료하는 두가지 명령');</w:t>
            </w:r>
          </w:p>
          <w:p w14:paraId="4731A5BD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(48, 40, 3, '파일의 4가지 종류를 간단히 설명하시오.');</w:t>
            </w:r>
          </w:p>
          <w:p w14:paraId="56B03001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(49, 40, 4, '루트 디렉터리로서부터 하위 디렉터리로의 파일의 위치를 나타낸 것');</w:t>
            </w:r>
          </w:p>
          <w:p w14:paraId="402E893B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(50, 40, 5, '지금 현재위치를 기준으로 파일의 위치를 나타낸 것');</w:t>
            </w:r>
          </w:p>
          <w:p w14:paraId="5453615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(51, 55, 1, '임베디드 하드웨어의 구성요소를 서술하시오. ');</w:t>
            </w:r>
          </w:p>
          <w:p w14:paraId="1DCB313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(52, 55, 2, '펌웨어 기반의 소프트웨어와 운영체제 기반의 소프트웨어를 비교하여 서술하시오.');</w:t>
            </w:r>
          </w:p>
          <w:p w14:paraId="172AB058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(53, 55, 3, '임베디드 시스템 하드웨어 개발과정을 서술하시오. ');</w:t>
            </w:r>
          </w:p>
          <w:p w14:paraId="5BBBD265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(54, 55, 4, '임베디드 시스템의 테스팅을 해야 하는 이유를 서술하시오. ');</w:t>
            </w:r>
          </w:p>
          <w:p w14:paraId="4F834FE5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(55, 55, 5, '임베디드 시스템 테스팅의 종류를 서술하시오.');</w:t>
            </w:r>
          </w:p>
          <w:p w14:paraId="7B9CF0E9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(56, 28, 1, 'DNS 스푸핑 공격을 이용하여 공격 대상의 정보를 획득하는 사회공학 기법은? ');</w:t>
            </w:r>
          </w:p>
          <w:p w14:paraId="4ED309FD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(57, 28, 2, '인증을 수행하는데 가장 오랜 시간이 걸리는 생체인증수단은? ');</w:t>
            </w:r>
          </w:p>
          <w:p w14:paraId="113305C1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(58, 28, 3, '커베로스의 세가지 요소란 무엇인가?');</w:t>
            </w:r>
          </w:p>
          <w:p w14:paraId="6D708498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(59, 28, 4, 'SSO의 가장 큰 약점인 단일 장애점에 대해 간단히 설명하시오. ');</w:t>
            </w:r>
          </w:p>
          <w:p w14:paraId="109BA00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(60, 28, 5, '방화벽이 접근 제어에 사용하는 두 가지 요소는? ');</w:t>
            </w:r>
          </w:p>
          <w:p w14:paraId="3D55DF51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(61, 26, 1, '미들웨어의 위치와 정의를 서술하시오. ');</w:t>
            </w:r>
          </w:p>
          <w:p w14:paraId="2264EC9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(62, 26, 2, '티어가 무엇인지, 티어의 장단점은 어떠한 것이 있는지 서술하시오. ');</w:t>
            </w:r>
          </w:p>
          <w:p w14:paraId="14D40464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(63, 26, 3, '확장 테크닉의 세가지를 나열하시오.');</w:t>
            </w:r>
          </w:p>
          <w:p w14:paraId="24B92D06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(64, 26, 4, '투명성이 무엇인지 설명하고 그 예제를 서술하시오 ');</w:t>
            </w:r>
          </w:p>
          <w:p w14:paraId="6F00F799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(65, 26, 5, 'NOS의 장단점은 무엇이고 미들웨어에서는 NOS를 어떻게 다루는지 서술하시오');</w:t>
            </w:r>
          </w:p>
          <w:p w14:paraId="1327A02C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2386790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++추가56(자바) 57(오라클)</w:t>
            </w:r>
          </w:p>
          <w:p w14:paraId="78E9E643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033885C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(66, 56, 1, 'java의 자료형 중 기본형을 서술하시오.');</w:t>
            </w:r>
          </w:p>
          <w:p w14:paraId="1402FA2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(67, 56, 2, 'java의 메소드란 무엇인지 서술하시오.');</w:t>
            </w:r>
          </w:p>
          <w:p w14:paraId="5144787F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(68, 56, 3, 'static 변수에 대해 설명하고 사용이유를 서술하시오.');</w:t>
            </w:r>
          </w:p>
          <w:p w14:paraId="4ACF8C68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(69, 56, 4, '멤버변수와 전역변수의 차이를 설명하시오.');</w:t>
            </w:r>
          </w:p>
          <w:p w14:paraId="174A5DA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written_test_question values (70, 56, 5, '자바의 초기화란 무엇인지 서술하시오.');</w:t>
            </w:r>
          </w:p>
          <w:p w14:paraId="1AF8A545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FE8FF5D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8996E93" w14:textId="77777777" w:rsidR="001C0A00" w:rsidRDefault="001C0A00" w:rsidP="00D42B0A">
            <w:pPr>
              <w:ind w:left="0" w:hanging="2"/>
            </w:pPr>
            <w:r>
              <w:t>insert into written_test_question values (71, 57, 1, 'Alias란 무엇인지 설명하시오.');</w:t>
            </w:r>
          </w:p>
          <w:p w14:paraId="7133C46F" w14:textId="77777777" w:rsidR="001C0A00" w:rsidRDefault="001C0A00" w:rsidP="00D42B0A">
            <w:pPr>
              <w:ind w:left="0" w:hanging="2"/>
            </w:pPr>
            <w:r>
              <w:t>insert into written_test_question values (72, 57, 2, 'DDL에 대해 설명하고 예제를 서술하시오.');</w:t>
            </w:r>
          </w:p>
          <w:p w14:paraId="6A03B7A7" w14:textId="77777777" w:rsidR="001C0A00" w:rsidRDefault="001C0A00" w:rsidP="00D42B0A">
            <w:pPr>
              <w:ind w:left="0" w:hanging="2"/>
            </w:pPr>
            <w:r>
              <w:t>insert into written_test_question values (73, 57, 3, 'DML에 대해 설명하고 예제를 서술하시오.');</w:t>
            </w:r>
          </w:p>
          <w:p w14:paraId="2BA98013" w14:textId="77777777" w:rsidR="001C0A00" w:rsidRDefault="001C0A00" w:rsidP="00D42B0A">
            <w:pPr>
              <w:ind w:left="0" w:hanging="2"/>
            </w:pPr>
            <w:r>
              <w:t>insert into written_test_question values (74, 57, 4, 'DCL에 대해 설명하고 예제를 서술하시오.');</w:t>
            </w:r>
          </w:p>
          <w:p w14:paraId="20A31CCA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(75, 57, 5, 'TCL에 대해 설명하고 예제를 서술하시오.');</w:t>
            </w:r>
          </w:p>
          <w:p w14:paraId="2C943A97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D987817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--개설과목 58, 59번은 시험 문제 등록 X로 데이터 넣기 (&gt; 시험문제 등록여부 확인 위해서)</w:t>
            </w:r>
          </w:p>
          <w:p w14:paraId="6D43DDE6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FA4AEB3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BCEE377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(76, 58, 1, '시험문제등록안함');</w:t>
            </w:r>
          </w:p>
          <w:p w14:paraId="5AF92F49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written_test_question values (77, 59, 1, '시험문제등록안함');</w:t>
            </w:r>
          </w:p>
          <w:p w14:paraId="2497E24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1D19B8E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2A86B216" w14:textId="0C6AD049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8C52F46" w14:textId="77777777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65078" w14:paraId="08D9C2E0" w14:textId="77777777" w:rsidTr="00D42B0A">
        <w:tc>
          <w:tcPr>
            <w:tcW w:w="1689" w:type="dxa"/>
            <w:shd w:val="clear" w:color="auto" w:fill="D9D9D9"/>
            <w:vAlign w:val="center"/>
          </w:tcPr>
          <w:p w14:paraId="0D338CC3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ABC061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summit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10001CE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851E562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2022-05-17</w:t>
            </w:r>
          </w:p>
        </w:tc>
      </w:tr>
      <w:tr w:rsidR="00865078" w14:paraId="2B4686E9" w14:textId="77777777" w:rsidTr="00D42B0A">
        <w:tc>
          <w:tcPr>
            <w:tcW w:w="1689" w:type="dxa"/>
            <w:shd w:val="clear" w:color="auto" w:fill="D9D9D9"/>
            <w:vAlign w:val="center"/>
          </w:tcPr>
          <w:p w14:paraId="2515B423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AC755C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과제제출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1F31A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AC178D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주혜원</w:t>
            </w:r>
          </w:p>
        </w:tc>
      </w:tr>
      <w:tr w:rsidR="00865078" w14:paraId="14AE7573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4BB25D34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865078" w14:paraId="07E8C6F3" w14:textId="77777777" w:rsidTr="00D42B0A">
        <w:tc>
          <w:tcPr>
            <w:tcW w:w="14174" w:type="dxa"/>
            <w:gridSpan w:val="4"/>
            <w:vAlign w:val="center"/>
          </w:tcPr>
          <w:p w14:paraId="03DC834A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summit values(1,</w:t>
            </w:r>
            <w:r>
              <w:tab/>
              <w:t>1,</w:t>
            </w:r>
            <w:r>
              <w:tab/>
              <w:t>27,</w:t>
            </w:r>
            <w:r>
              <w:tab/>
              <w:t>'2022-03-17');</w:t>
            </w:r>
          </w:p>
          <w:p w14:paraId="3DA55E70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0" w:name="_heading=h.ntv5l0p0u0pk" w:colFirst="0" w:colLast="0"/>
            <w:bookmarkEnd w:id="0"/>
            <w:r>
              <w:t>insert into summit values(2,</w:t>
            </w:r>
            <w:r>
              <w:tab/>
              <w:t>5,</w:t>
            </w:r>
            <w:r>
              <w:tab/>
              <w:t>28,</w:t>
            </w:r>
            <w:r>
              <w:tab/>
              <w:t>'2022-04-08');</w:t>
            </w:r>
          </w:p>
          <w:p w14:paraId="0C24BD24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" w:name="_heading=h.f89dtyh7a29b" w:colFirst="0" w:colLast="0"/>
            <w:bookmarkEnd w:id="1"/>
            <w:r>
              <w:t>insert into summit values(3,</w:t>
            </w:r>
            <w:r>
              <w:tab/>
              <w:t>3,</w:t>
            </w:r>
            <w:r>
              <w:tab/>
              <w:t>29,</w:t>
            </w:r>
            <w:r>
              <w:tab/>
              <w:t>'2022-03-29');</w:t>
            </w:r>
          </w:p>
          <w:p w14:paraId="7878C85F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" w:name="_heading=h.2f5pb7mw6mpw" w:colFirst="0" w:colLast="0"/>
            <w:bookmarkEnd w:id="2"/>
            <w:r>
              <w:t>insert into summit values(4,</w:t>
            </w:r>
            <w:r>
              <w:tab/>
              <w:t>4,</w:t>
            </w:r>
            <w:r>
              <w:tab/>
              <w:t>30,</w:t>
            </w:r>
            <w:r>
              <w:tab/>
              <w:t>'2022-04-02');</w:t>
            </w:r>
          </w:p>
          <w:p w14:paraId="4CABCA7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" w:name="_heading=h.6ttzvlx7p7ap" w:colFirst="0" w:colLast="0"/>
            <w:bookmarkEnd w:id="3"/>
            <w:r>
              <w:lastRenderedPageBreak/>
              <w:t>insert into summit values(5,</w:t>
            </w:r>
            <w:r>
              <w:tab/>
              <w:t>1,</w:t>
            </w:r>
            <w:r>
              <w:tab/>
              <w:t>31,</w:t>
            </w:r>
            <w:r>
              <w:tab/>
              <w:t>'2022-03-15');</w:t>
            </w:r>
          </w:p>
          <w:p w14:paraId="7583FF7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" w:name="_heading=h.a2dnuaynaryu" w:colFirst="0" w:colLast="0"/>
            <w:bookmarkEnd w:id="4"/>
            <w:r>
              <w:t>insert into summit values(6,</w:t>
            </w:r>
            <w:r>
              <w:tab/>
              <w:t>7,</w:t>
            </w:r>
            <w:r>
              <w:tab/>
              <w:t>32,</w:t>
            </w:r>
            <w:r>
              <w:tab/>
              <w:t>'2022-04-17');</w:t>
            </w:r>
          </w:p>
          <w:p w14:paraId="63ED55B2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" w:name="_heading=h.sylon9n22p51" w:colFirst="0" w:colLast="0"/>
            <w:bookmarkEnd w:id="5"/>
            <w:r>
              <w:t>insert into summit values(7,</w:t>
            </w:r>
            <w:r>
              <w:tab/>
              <w:t>9,</w:t>
            </w:r>
            <w:r>
              <w:tab/>
              <w:t>33,</w:t>
            </w:r>
            <w:r>
              <w:tab/>
              <w:t>'2022-05-11');</w:t>
            </w:r>
          </w:p>
          <w:p w14:paraId="22FD6E19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6" w:name="_heading=h.cza6a7j6001n" w:colFirst="0" w:colLast="0"/>
            <w:bookmarkEnd w:id="6"/>
            <w:r>
              <w:t>insert into summit values(8,</w:t>
            </w:r>
            <w:r>
              <w:tab/>
              <w:t>3,</w:t>
            </w:r>
            <w:r>
              <w:tab/>
              <w:t>34,</w:t>
            </w:r>
            <w:r>
              <w:tab/>
              <w:t>'2022-03-29');</w:t>
            </w:r>
          </w:p>
          <w:p w14:paraId="6F75862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7" w:name="_heading=h.vc3ej679vh91" w:colFirst="0" w:colLast="0"/>
            <w:bookmarkEnd w:id="7"/>
            <w:r>
              <w:t>insert into summit values(9,</w:t>
            </w:r>
            <w:r>
              <w:tab/>
              <w:t>6,</w:t>
            </w:r>
            <w:r>
              <w:tab/>
              <w:t>35,</w:t>
            </w:r>
            <w:r>
              <w:tab/>
              <w:t>'2022-04-11');</w:t>
            </w:r>
          </w:p>
          <w:p w14:paraId="0AA8748A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8" w:name="_heading=h.apjd30cgdvmz" w:colFirst="0" w:colLast="0"/>
            <w:bookmarkEnd w:id="8"/>
            <w:r>
              <w:t>insert into summit values(10,</w:t>
            </w:r>
            <w:r>
              <w:tab/>
              <w:t>6,</w:t>
            </w:r>
            <w:r>
              <w:tab/>
              <w:t>36,</w:t>
            </w:r>
            <w:r>
              <w:tab/>
              <w:t>'2022-04-12');</w:t>
            </w:r>
          </w:p>
          <w:p w14:paraId="7B8B9B09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9" w:name="_heading=h.tranc6ygbvwe" w:colFirst="0" w:colLast="0"/>
            <w:bookmarkEnd w:id="9"/>
            <w:r>
              <w:t>insert into summit values(11,</w:t>
            </w:r>
            <w:r>
              <w:tab/>
              <w:t>1,</w:t>
            </w:r>
            <w:r>
              <w:tab/>
              <w:t>37,</w:t>
            </w:r>
            <w:r>
              <w:tab/>
              <w:t>'2022-03-19');</w:t>
            </w:r>
          </w:p>
          <w:p w14:paraId="35C79E5C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0" w:name="_heading=h.2dmfrvlqc1ts" w:colFirst="0" w:colLast="0"/>
            <w:bookmarkEnd w:id="10"/>
            <w:r>
              <w:t>insert into summit values(12,</w:t>
            </w:r>
            <w:r>
              <w:tab/>
              <w:t>4,</w:t>
            </w:r>
            <w:r>
              <w:tab/>
              <w:t>38,</w:t>
            </w:r>
            <w:r>
              <w:tab/>
              <w:t>'2022-04-01');</w:t>
            </w:r>
          </w:p>
          <w:p w14:paraId="4612ED16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1" w:name="_heading=h.8asjbmwwtn29" w:colFirst="0" w:colLast="0"/>
            <w:bookmarkEnd w:id="11"/>
            <w:r>
              <w:t>insert into summit values(13,</w:t>
            </w:r>
            <w:r>
              <w:tab/>
              <w:t>5,</w:t>
            </w:r>
            <w:r>
              <w:tab/>
              <w:t>39,</w:t>
            </w:r>
            <w:r>
              <w:tab/>
              <w:t>'2022-04-07');</w:t>
            </w:r>
          </w:p>
          <w:p w14:paraId="5F1E51A3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2" w:name="_heading=h.3rjvl5wfsspj" w:colFirst="0" w:colLast="0"/>
            <w:bookmarkEnd w:id="12"/>
            <w:r>
              <w:t>insert into summit values(14,</w:t>
            </w:r>
            <w:r>
              <w:tab/>
              <w:t>2,</w:t>
            </w:r>
            <w:r>
              <w:tab/>
              <w:t>40,</w:t>
            </w:r>
            <w:r>
              <w:tab/>
              <w:t>'2022-03-26');</w:t>
            </w:r>
          </w:p>
          <w:p w14:paraId="292EC29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3" w:name="_heading=h.n6t2r5ds3i3p" w:colFirst="0" w:colLast="0"/>
            <w:bookmarkEnd w:id="13"/>
            <w:r>
              <w:t>insert into summit values(15,</w:t>
            </w:r>
            <w:r>
              <w:tab/>
              <w:t>4,</w:t>
            </w:r>
            <w:r>
              <w:tab/>
              <w:t>41,</w:t>
            </w:r>
            <w:r>
              <w:tab/>
              <w:t>'2022-04-02');</w:t>
            </w:r>
          </w:p>
          <w:p w14:paraId="01EBF5AC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4" w:name="_heading=h.8yj940gj3u3i" w:colFirst="0" w:colLast="0"/>
            <w:bookmarkEnd w:id="14"/>
            <w:r>
              <w:t>insert into summit values(16,</w:t>
            </w:r>
            <w:r>
              <w:tab/>
              <w:t>8,</w:t>
            </w:r>
            <w:r>
              <w:tab/>
              <w:t>42,</w:t>
            </w:r>
            <w:r>
              <w:tab/>
              <w:t>'2022-04-29');</w:t>
            </w:r>
          </w:p>
          <w:p w14:paraId="543C80A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5" w:name="_heading=h.atxc7xwb94m1" w:colFirst="0" w:colLast="0"/>
            <w:bookmarkEnd w:id="15"/>
            <w:r>
              <w:t>insert into summit values(17,</w:t>
            </w:r>
            <w:r>
              <w:tab/>
              <w:t>7,</w:t>
            </w:r>
            <w:r>
              <w:tab/>
              <w:t>43,</w:t>
            </w:r>
            <w:r>
              <w:tab/>
              <w:t>'2022-04-17');</w:t>
            </w:r>
          </w:p>
          <w:p w14:paraId="3020773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6" w:name="_heading=h.ie5kx1vihf3" w:colFirst="0" w:colLast="0"/>
            <w:bookmarkEnd w:id="16"/>
            <w:r>
              <w:t>insert into summit values(18,</w:t>
            </w:r>
            <w:r>
              <w:tab/>
              <w:t>5,</w:t>
            </w:r>
            <w:r>
              <w:tab/>
              <w:t>44,</w:t>
            </w:r>
            <w:r>
              <w:tab/>
              <w:t>'2022-04-03');</w:t>
            </w:r>
          </w:p>
          <w:p w14:paraId="688A3CB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7" w:name="_heading=h.k0nu9mg4id9e" w:colFirst="0" w:colLast="0"/>
            <w:bookmarkEnd w:id="17"/>
            <w:r>
              <w:t>insert into summit values(19,</w:t>
            </w:r>
            <w:r>
              <w:tab/>
              <w:t>4,</w:t>
            </w:r>
            <w:r>
              <w:tab/>
              <w:t>45,</w:t>
            </w:r>
            <w:r>
              <w:tab/>
              <w:t>'2022-04-21');</w:t>
            </w:r>
          </w:p>
          <w:p w14:paraId="1A481A1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8" w:name="_heading=h.fpm4fl28tx7i" w:colFirst="0" w:colLast="0"/>
            <w:bookmarkEnd w:id="18"/>
            <w:r>
              <w:t>insert into summit values(20,</w:t>
            </w:r>
            <w:r>
              <w:tab/>
              <w:t>3,</w:t>
            </w:r>
            <w:r>
              <w:tab/>
              <w:t>46,</w:t>
            </w:r>
            <w:r>
              <w:tab/>
              <w:t>'2022-03-29');</w:t>
            </w:r>
          </w:p>
          <w:p w14:paraId="5B1E9802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9" w:name="_heading=h.bfwi1j5gsh0u" w:colFirst="0" w:colLast="0"/>
            <w:bookmarkEnd w:id="19"/>
            <w:r>
              <w:t>insert into summit values(21,</w:t>
            </w:r>
            <w:r>
              <w:tab/>
              <w:t>2,</w:t>
            </w:r>
            <w:r>
              <w:tab/>
              <w:t>47,</w:t>
            </w:r>
            <w:r>
              <w:tab/>
              <w:t>'2022-03-25');</w:t>
            </w:r>
          </w:p>
          <w:p w14:paraId="3FBA7DE3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0" w:name="_heading=h.qy9hw3hv1ag3" w:colFirst="0" w:colLast="0"/>
            <w:bookmarkEnd w:id="20"/>
            <w:r>
              <w:t>insert into summit values(22,</w:t>
            </w:r>
            <w:r>
              <w:tab/>
              <w:t>1,</w:t>
            </w:r>
            <w:r>
              <w:tab/>
              <w:t>48,</w:t>
            </w:r>
            <w:r>
              <w:tab/>
              <w:t>'2022-03-19');</w:t>
            </w:r>
          </w:p>
          <w:p w14:paraId="707C3C49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1" w:name="_heading=h.pqh4tb9xq2bd" w:colFirst="0" w:colLast="0"/>
            <w:bookmarkEnd w:id="21"/>
            <w:r>
              <w:t>insert into summit values(23,</w:t>
            </w:r>
            <w:r>
              <w:tab/>
              <w:t>8,</w:t>
            </w:r>
            <w:r>
              <w:tab/>
              <w:t>49,</w:t>
            </w:r>
            <w:r>
              <w:tab/>
              <w:t>'2022-04-29');</w:t>
            </w:r>
          </w:p>
          <w:p w14:paraId="6921C004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2" w:name="_heading=h.2rggaxrq3r2u" w:colFirst="0" w:colLast="0"/>
            <w:bookmarkEnd w:id="22"/>
            <w:r>
              <w:t>insert into summit values(24,</w:t>
            </w:r>
            <w:r>
              <w:tab/>
              <w:t>9,</w:t>
            </w:r>
            <w:r>
              <w:tab/>
              <w:t>50,</w:t>
            </w:r>
            <w:r>
              <w:tab/>
              <w:t>'2022-05-11');</w:t>
            </w:r>
          </w:p>
          <w:p w14:paraId="4ED05143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3" w:name="_heading=h.52et90azk54b" w:colFirst="0" w:colLast="0"/>
            <w:bookmarkEnd w:id="23"/>
            <w:r>
              <w:t>insert into summit values(25,</w:t>
            </w:r>
            <w:r>
              <w:tab/>
              <w:t>5,</w:t>
            </w:r>
            <w:r>
              <w:tab/>
              <w:t>51,</w:t>
            </w:r>
            <w:r>
              <w:tab/>
              <w:t>'2022-04-07');</w:t>
            </w:r>
          </w:p>
          <w:p w14:paraId="28CA6230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4" w:name="_heading=h.m27eds2lg9zc" w:colFirst="0" w:colLast="0"/>
            <w:bookmarkEnd w:id="24"/>
            <w:r>
              <w:t>insert into summit values(26,</w:t>
            </w:r>
            <w:r>
              <w:tab/>
              <w:t>6,</w:t>
            </w:r>
            <w:r>
              <w:tab/>
              <w:t>52,</w:t>
            </w:r>
            <w:r>
              <w:tab/>
              <w:t>'2022-04-11');</w:t>
            </w:r>
          </w:p>
          <w:p w14:paraId="7725A606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5" w:name="_heading=h.ml9f0r9ynpgz" w:colFirst="0" w:colLast="0"/>
            <w:bookmarkEnd w:id="25"/>
            <w:r>
              <w:t>insert into summit values(27,</w:t>
            </w:r>
            <w:r>
              <w:tab/>
              <w:t>2,</w:t>
            </w:r>
            <w:r>
              <w:tab/>
              <w:t>53,</w:t>
            </w:r>
            <w:r>
              <w:tab/>
              <w:t>'2022-03-24');</w:t>
            </w:r>
          </w:p>
          <w:p w14:paraId="7A5F252B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6" w:name="_heading=h.amgkp9xqau9q" w:colFirst="0" w:colLast="0"/>
            <w:bookmarkEnd w:id="26"/>
            <w:r>
              <w:t>insert into summit values(28,</w:t>
            </w:r>
            <w:r>
              <w:tab/>
              <w:t>3,</w:t>
            </w:r>
            <w:r>
              <w:tab/>
              <w:t>54,</w:t>
            </w:r>
            <w:r>
              <w:tab/>
              <w:t>'2022-03-27');</w:t>
            </w:r>
          </w:p>
          <w:p w14:paraId="2F21DF8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7" w:name="_heading=h.j1ygr6yj5dc8" w:colFirst="0" w:colLast="0"/>
            <w:bookmarkEnd w:id="27"/>
            <w:r>
              <w:t>insert into summit values(29,</w:t>
            </w:r>
            <w:r>
              <w:tab/>
              <w:t>1,</w:t>
            </w:r>
            <w:r>
              <w:tab/>
              <w:t>55,</w:t>
            </w:r>
            <w:r>
              <w:tab/>
              <w:t>'2022-03-19');</w:t>
            </w:r>
          </w:p>
          <w:p w14:paraId="4189101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8" w:name="_heading=h.gzp1f3g7sss3" w:colFirst="0" w:colLast="0"/>
            <w:bookmarkEnd w:id="28"/>
            <w:r>
              <w:t>insert into summit values(30,</w:t>
            </w:r>
            <w:r>
              <w:tab/>
              <w:t>3,</w:t>
            </w:r>
            <w:r>
              <w:tab/>
              <w:t>27,</w:t>
            </w:r>
            <w:r>
              <w:tab/>
              <w:t>'2022-03-28');</w:t>
            </w:r>
          </w:p>
          <w:p w14:paraId="423B1839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9" w:name="_heading=h.gwlamrs3xl6s" w:colFirst="0" w:colLast="0"/>
            <w:bookmarkEnd w:id="29"/>
            <w:r>
              <w:t>insert into summit values(31,</w:t>
            </w:r>
            <w:r>
              <w:tab/>
              <w:t>2,</w:t>
            </w:r>
            <w:r>
              <w:tab/>
              <w:t>28,</w:t>
            </w:r>
            <w:r>
              <w:tab/>
              <w:t>'2022-03-25');</w:t>
            </w:r>
          </w:p>
          <w:p w14:paraId="701D22B0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0" w:name="_heading=h.kejnt046dxxg" w:colFirst="0" w:colLast="0"/>
            <w:bookmarkEnd w:id="30"/>
            <w:r>
              <w:lastRenderedPageBreak/>
              <w:t>insert into summit values(32,</w:t>
            </w:r>
            <w:r>
              <w:tab/>
              <w:t>5,</w:t>
            </w:r>
            <w:r>
              <w:tab/>
              <w:t>29,</w:t>
            </w:r>
            <w:r>
              <w:tab/>
              <w:t>'2022-04-18');</w:t>
            </w:r>
          </w:p>
          <w:p w14:paraId="28C8ADEE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1" w:name="_heading=h.d2v73ra6neby" w:colFirst="0" w:colLast="0"/>
            <w:bookmarkEnd w:id="31"/>
            <w:r>
              <w:t>insert into summit values(33,</w:t>
            </w:r>
            <w:r>
              <w:tab/>
              <w:t>7,</w:t>
            </w:r>
            <w:r>
              <w:tab/>
              <w:t>30,</w:t>
            </w:r>
            <w:r>
              <w:tab/>
              <w:t>'2022-04-18');</w:t>
            </w:r>
          </w:p>
          <w:p w14:paraId="35C53DD5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2" w:name="_heading=h.ecqgpg83su8n" w:colFirst="0" w:colLast="0"/>
            <w:bookmarkEnd w:id="32"/>
            <w:r>
              <w:t>insert into summit values(34,</w:t>
            </w:r>
            <w:r>
              <w:tab/>
              <w:t>2,</w:t>
            </w:r>
            <w:r>
              <w:tab/>
              <w:t>31,</w:t>
            </w:r>
            <w:r>
              <w:tab/>
              <w:t>'2022-03-25');</w:t>
            </w:r>
          </w:p>
          <w:p w14:paraId="6AE1DAF6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3" w:name="_heading=h.u5fqu3crkyd9" w:colFirst="0" w:colLast="0"/>
            <w:bookmarkEnd w:id="33"/>
            <w:r>
              <w:t>insert into summit values(35,</w:t>
            </w:r>
            <w:r>
              <w:tab/>
              <w:t>8,</w:t>
            </w:r>
            <w:r>
              <w:tab/>
              <w:t>32,</w:t>
            </w:r>
            <w:r>
              <w:tab/>
              <w:t>'2022-04-29');</w:t>
            </w:r>
          </w:p>
          <w:p w14:paraId="7599ED40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4" w:name="_heading=h.nhdaa0tbvzhi" w:colFirst="0" w:colLast="0"/>
            <w:bookmarkEnd w:id="34"/>
            <w:r>
              <w:t>insert into summit values(36,</w:t>
            </w:r>
            <w:r>
              <w:tab/>
              <w:t>5,</w:t>
            </w:r>
            <w:r>
              <w:tab/>
              <w:t>33,</w:t>
            </w:r>
            <w:r>
              <w:tab/>
              <w:t>'2022-04-05');</w:t>
            </w:r>
          </w:p>
          <w:p w14:paraId="2D2FA105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5" w:name="_heading=h.sov0eoftacz4" w:colFirst="0" w:colLast="0"/>
            <w:bookmarkEnd w:id="35"/>
            <w:r>
              <w:t>insert into summit values(37,</w:t>
            </w:r>
            <w:r>
              <w:tab/>
              <w:t>5,</w:t>
            </w:r>
            <w:r>
              <w:tab/>
              <w:t>34,</w:t>
            </w:r>
            <w:r>
              <w:tab/>
              <w:t>'2022-04-08');</w:t>
            </w:r>
          </w:p>
          <w:p w14:paraId="1740FE88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6" w:name="_heading=h.98lrbtnnheqj" w:colFirst="0" w:colLast="0"/>
            <w:bookmarkEnd w:id="36"/>
            <w:r>
              <w:t>insert into summit values(38,</w:t>
            </w:r>
            <w:r>
              <w:tab/>
              <w:t>7,</w:t>
            </w:r>
            <w:r>
              <w:tab/>
              <w:t>35,</w:t>
            </w:r>
            <w:r>
              <w:tab/>
              <w:t>'2022-04-18');</w:t>
            </w:r>
          </w:p>
          <w:p w14:paraId="33716659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7" w:name="_heading=h.n0d2y1x6cmn7" w:colFirst="0" w:colLast="0"/>
            <w:bookmarkEnd w:id="37"/>
            <w:r>
              <w:t>insert into summit values(39,</w:t>
            </w:r>
            <w:r>
              <w:tab/>
              <w:t>7,</w:t>
            </w:r>
            <w:r>
              <w:tab/>
              <w:t>36,</w:t>
            </w:r>
            <w:r>
              <w:tab/>
              <w:t>'2022-04-17');</w:t>
            </w:r>
          </w:p>
          <w:p w14:paraId="20702DF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8" w:name="_heading=h.gjy99580f750" w:colFirst="0" w:colLast="0"/>
            <w:bookmarkEnd w:id="38"/>
            <w:r>
              <w:t>insert into summit values(40,</w:t>
            </w:r>
            <w:r>
              <w:tab/>
              <w:t>2,</w:t>
            </w:r>
            <w:r>
              <w:tab/>
              <w:t>37,</w:t>
            </w:r>
            <w:r>
              <w:tab/>
              <w:t>'2022-03-26');</w:t>
            </w:r>
          </w:p>
          <w:p w14:paraId="0AA10B98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39" w:name="_heading=h.y4npi4s5vz2f" w:colFirst="0" w:colLast="0"/>
            <w:bookmarkEnd w:id="39"/>
            <w:r>
              <w:t>insert into summit values(41,</w:t>
            </w:r>
            <w:r>
              <w:tab/>
              <w:t>5,</w:t>
            </w:r>
            <w:r>
              <w:tab/>
              <w:t>38,</w:t>
            </w:r>
            <w:r>
              <w:tab/>
              <w:t>'2022-04-03');</w:t>
            </w:r>
          </w:p>
          <w:p w14:paraId="5F468109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0" w:name="_heading=h.78x94dniixw5" w:colFirst="0" w:colLast="0"/>
            <w:bookmarkEnd w:id="40"/>
            <w:r>
              <w:t>insert into summit values(42,</w:t>
            </w:r>
            <w:r>
              <w:tab/>
              <w:t>6,</w:t>
            </w:r>
            <w:r>
              <w:tab/>
              <w:t>39,</w:t>
            </w:r>
            <w:r>
              <w:tab/>
              <w:t>'2022-04-12');</w:t>
            </w:r>
          </w:p>
          <w:p w14:paraId="2ED126AA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1" w:name="_heading=h.v1v2g6tc3b3c" w:colFirst="0" w:colLast="0"/>
            <w:bookmarkEnd w:id="41"/>
            <w:r>
              <w:t>insert into summit values(43,</w:t>
            </w:r>
            <w:r>
              <w:tab/>
              <w:t>1,</w:t>
            </w:r>
            <w:r>
              <w:tab/>
              <w:t>40,</w:t>
            </w:r>
            <w:r>
              <w:tab/>
              <w:t>'2022-03-20');</w:t>
            </w:r>
          </w:p>
          <w:p w14:paraId="28C50CEB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2" w:name="_heading=h.1nvw4jnyhovq" w:colFirst="0" w:colLast="0"/>
            <w:bookmarkEnd w:id="42"/>
            <w:r>
              <w:t>insert into summit values(44,</w:t>
            </w:r>
            <w:r>
              <w:tab/>
              <w:t>2,</w:t>
            </w:r>
            <w:r>
              <w:tab/>
              <w:t>41,</w:t>
            </w:r>
            <w:r>
              <w:tab/>
              <w:t>'2022-03-26');</w:t>
            </w:r>
          </w:p>
          <w:p w14:paraId="2A8D5FF3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3" w:name="_heading=h.e5ikdhcdzmj7" w:colFirst="0" w:colLast="0"/>
            <w:bookmarkEnd w:id="43"/>
            <w:r>
              <w:t>insert into summit values(45,</w:t>
            </w:r>
            <w:r>
              <w:tab/>
              <w:t>6,</w:t>
            </w:r>
            <w:r>
              <w:tab/>
              <w:t>42,</w:t>
            </w:r>
            <w:r>
              <w:tab/>
              <w:t>'2022-04-10');</w:t>
            </w:r>
          </w:p>
          <w:p w14:paraId="0CA6B92F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4" w:name="_heading=h.g5coq7s13fzc" w:colFirst="0" w:colLast="0"/>
            <w:bookmarkEnd w:id="44"/>
            <w:r>
              <w:t>insert into summit values(46,</w:t>
            </w:r>
            <w:r>
              <w:tab/>
              <w:t>9,</w:t>
            </w:r>
            <w:r>
              <w:tab/>
              <w:t>43,</w:t>
            </w:r>
            <w:r>
              <w:tab/>
              <w:t>'2022-05-10');</w:t>
            </w:r>
          </w:p>
          <w:p w14:paraId="731AF39F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5" w:name="_heading=h.n9n531xyg15m" w:colFirst="0" w:colLast="0"/>
            <w:bookmarkEnd w:id="45"/>
            <w:r>
              <w:t>insert into summit values(47,</w:t>
            </w:r>
            <w:r>
              <w:tab/>
              <w:t>6,</w:t>
            </w:r>
            <w:r>
              <w:tab/>
              <w:t>44,</w:t>
            </w:r>
            <w:r>
              <w:tab/>
              <w:t>'2022-04-12');</w:t>
            </w:r>
          </w:p>
          <w:p w14:paraId="6C0119C3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6" w:name="_heading=h.w7oonzpp4wrq" w:colFirst="0" w:colLast="0"/>
            <w:bookmarkEnd w:id="46"/>
            <w:r>
              <w:t>insert into summit values(48,</w:t>
            </w:r>
            <w:r>
              <w:tab/>
              <w:t>1,</w:t>
            </w:r>
            <w:r>
              <w:tab/>
              <w:t>45,</w:t>
            </w:r>
            <w:r>
              <w:tab/>
              <w:t>'2022-03-20');</w:t>
            </w:r>
          </w:p>
          <w:p w14:paraId="0146498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7" w:name="_heading=h.cq60kuvbp9h9" w:colFirst="0" w:colLast="0"/>
            <w:bookmarkEnd w:id="47"/>
            <w:r>
              <w:t>insert into summit values(49,</w:t>
            </w:r>
            <w:r>
              <w:tab/>
              <w:t>2,</w:t>
            </w:r>
            <w:r>
              <w:tab/>
              <w:t>46,</w:t>
            </w:r>
            <w:r>
              <w:tab/>
              <w:t>'2022-03-25');</w:t>
            </w:r>
          </w:p>
          <w:p w14:paraId="00805582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8" w:name="_heading=h.ykjspzwgf2dr" w:colFirst="0" w:colLast="0"/>
            <w:bookmarkEnd w:id="48"/>
            <w:r>
              <w:t>insert into summit values(50,</w:t>
            </w:r>
            <w:r>
              <w:tab/>
              <w:t>5,</w:t>
            </w:r>
            <w:r>
              <w:tab/>
              <w:t>47,</w:t>
            </w:r>
            <w:r>
              <w:tab/>
              <w:t>'2022-04-08');</w:t>
            </w:r>
          </w:p>
          <w:p w14:paraId="565D00F1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49" w:name="_heading=h.yrmnimefn879" w:colFirst="0" w:colLast="0"/>
            <w:bookmarkEnd w:id="49"/>
            <w:r>
              <w:t>insert into summit values(51,</w:t>
            </w:r>
            <w:r>
              <w:tab/>
              <w:t>2,</w:t>
            </w:r>
            <w:r>
              <w:tab/>
              <w:t>48,</w:t>
            </w:r>
            <w:r>
              <w:tab/>
              <w:t>'2022-03-26');</w:t>
            </w:r>
          </w:p>
          <w:p w14:paraId="48FA030A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0" w:name="_heading=h.ku1co0ht7via" w:colFirst="0" w:colLast="0"/>
            <w:bookmarkEnd w:id="50"/>
            <w:r>
              <w:t>insert into summit values(52,</w:t>
            </w:r>
            <w:r>
              <w:tab/>
              <w:t>9,</w:t>
            </w:r>
            <w:r>
              <w:tab/>
              <w:t>49,</w:t>
            </w:r>
            <w:r>
              <w:tab/>
              <w:t>'2022-05-12');</w:t>
            </w:r>
          </w:p>
          <w:p w14:paraId="3A536DED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1" w:name="_heading=h.fygtfla3013a" w:colFirst="0" w:colLast="0"/>
            <w:bookmarkEnd w:id="51"/>
            <w:r>
              <w:t>insert into summit values(53,</w:t>
            </w:r>
            <w:r>
              <w:tab/>
              <w:t>2,</w:t>
            </w:r>
            <w:r>
              <w:tab/>
              <w:t>50,</w:t>
            </w:r>
            <w:r>
              <w:tab/>
              <w:t>'2022-03-26');</w:t>
            </w:r>
          </w:p>
          <w:p w14:paraId="2DACE807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2" w:name="_heading=h.90njfic0hr36" w:colFirst="0" w:colLast="0"/>
            <w:bookmarkEnd w:id="52"/>
            <w:r>
              <w:t>insert into summit values(54,</w:t>
            </w:r>
            <w:r>
              <w:tab/>
              <w:t>3,</w:t>
            </w:r>
            <w:r>
              <w:tab/>
              <w:t>51,</w:t>
            </w:r>
            <w:r>
              <w:tab/>
              <w:t>'2022-03-30');</w:t>
            </w:r>
          </w:p>
          <w:p w14:paraId="5D4E2098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3" w:name="_heading=h.o3g6hqb2iutn" w:colFirst="0" w:colLast="0"/>
            <w:bookmarkEnd w:id="53"/>
            <w:r>
              <w:t>insert into summit values(55,</w:t>
            </w:r>
            <w:r>
              <w:tab/>
              <w:t>3,</w:t>
            </w:r>
            <w:r>
              <w:tab/>
              <w:t>52,</w:t>
            </w:r>
            <w:r>
              <w:tab/>
              <w:t>'2022-03-30');</w:t>
            </w:r>
          </w:p>
          <w:p w14:paraId="19454F12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4" w:name="_heading=h.qi17ax719l9" w:colFirst="0" w:colLast="0"/>
            <w:bookmarkEnd w:id="54"/>
            <w:r>
              <w:t>insert into summit values(56,</w:t>
            </w:r>
            <w:r>
              <w:tab/>
              <w:t>4,</w:t>
            </w:r>
            <w:r>
              <w:tab/>
              <w:t>53,</w:t>
            </w:r>
            <w:r>
              <w:tab/>
              <w:t>'2022-04-02');</w:t>
            </w:r>
          </w:p>
          <w:p w14:paraId="12F735F1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5" w:name="_heading=h.ssgr9xzeotu5" w:colFirst="0" w:colLast="0"/>
            <w:bookmarkEnd w:id="55"/>
            <w:r>
              <w:t>insert into summit values(57,</w:t>
            </w:r>
            <w:r>
              <w:tab/>
              <w:t>2,</w:t>
            </w:r>
            <w:r>
              <w:tab/>
              <w:t>54,</w:t>
            </w:r>
            <w:r>
              <w:tab/>
              <w:t>'2022-03-24');</w:t>
            </w:r>
          </w:p>
          <w:p w14:paraId="30DD0E35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6" w:name="_heading=h.403wp4cyz2bo" w:colFirst="0" w:colLast="0"/>
            <w:bookmarkEnd w:id="56"/>
            <w:r>
              <w:t>insert into summit values(58,</w:t>
            </w:r>
            <w:r>
              <w:tab/>
              <w:t>8,</w:t>
            </w:r>
            <w:r>
              <w:tab/>
              <w:t>55,</w:t>
            </w:r>
            <w:r>
              <w:tab/>
              <w:t>'2022-04-30');</w:t>
            </w:r>
          </w:p>
          <w:p w14:paraId="2B76CED0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57" w:name="_heading=h.oxze6uyxal9m" w:colFirst="0" w:colLast="0"/>
            <w:bookmarkEnd w:id="57"/>
          </w:p>
        </w:tc>
      </w:tr>
    </w:tbl>
    <w:p w14:paraId="440DE269" w14:textId="1FB28AE4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F8713B6" w14:textId="1C0C0084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65078" w14:paraId="2EF738E4" w14:textId="77777777" w:rsidTr="00D42B0A">
        <w:tc>
          <w:tcPr>
            <w:tcW w:w="1689" w:type="dxa"/>
            <w:shd w:val="clear" w:color="auto" w:fill="D9D9D9"/>
            <w:vAlign w:val="center"/>
          </w:tcPr>
          <w:p w14:paraId="2A8C51A4" w14:textId="77777777" w:rsidR="00865078" w:rsidRDefault="00865078" w:rsidP="00D42B0A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424D4F2" w14:textId="77777777" w:rsidR="00865078" w:rsidRDefault="00865078" w:rsidP="00D42B0A">
            <w:pPr>
              <w:ind w:left="0" w:hanging="2"/>
            </w:pPr>
            <w:r>
              <w:rPr>
                <w:highlight w:val="white"/>
              </w:rPr>
              <w:t>task_list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0A35FB" w14:textId="77777777" w:rsidR="00865078" w:rsidRDefault="00865078" w:rsidP="00D42B0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6C5D7DE" w14:textId="77777777" w:rsidR="00865078" w:rsidRDefault="00865078" w:rsidP="00D42B0A">
            <w:pPr>
              <w:ind w:left="0" w:hanging="2"/>
              <w:jc w:val="left"/>
            </w:pPr>
            <w:r>
              <w:t>2022-05-17</w:t>
            </w:r>
          </w:p>
        </w:tc>
      </w:tr>
      <w:tr w:rsidR="00865078" w14:paraId="7337E279" w14:textId="77777777" w:rsidTr="00D42B0A">
        <w:tc>
          <w:tcPr>
            <w:tcW w:w="1689" w:type="dxa"/>
            <w:shd w:val="clear" w:color="auto" w:fill="D9D9D9"/>
            <w:vAlign w:val="center"/>
          </w:tcPr>
          <w:p w14:paraId="5D4E431D" w14:textId="77777777" w:rsidR="00865078" w:rsidRDefault="00865078" w:rsidP="00D42B0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E71A9E5" w14:textId="77777777" w:rsidR="00865078" w:rsidRDefault="00865078" w:rsidP="00D42B0A">
            <w:pPr>
              <w:ind w:left="0" w:hanging="2"/>
              <w:jc w:val="left"/>
            </w:pPr>
            <w:r>
              <w:t>과제목록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98F816C" w14:textId="77777777" w:rsidR="00865078" w:rsidRDefault="00865078" w:rsidP="00D42B0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164CDCB" w14:textId="77777777" w:rsidR="00865078" w:rsidRDefault="00865078" w:rsidP="00D42B0A">
            <w:pPr>
              <w:ind w:left="0" w:hanging="2"/>
            </w:pPr>
            <w:r>
              <w:t>주혜원</w:t>
            </w:r>
          </w:p>
        </w:tc>
      </w:tr>
      <w:tr w:rsidR="00865078" w14:paraId="69F81059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41F83438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3084D8EC" w14:textId="77777777" w:rsidTr="00D42B0A">
        <w:tc>
          <w:tcPr>
            <w:tcW w:w="14174" w:type="dxa"/>
            <w:gridSpan w:val="4"/>
            <w:vAlign w:val="center"/>
          </w:tcPr>
          <w:p w14:paraId="6C981586" w14:textId="77777777" w:rsidR="00865078" w:rsidRDefault="00865078" w:rsidP="00D42B0A">
            <w:pPr>
              <w:ind w:left="0" w:hanging="2"/>
            </w:pPr>
            <w:r>
              <w:t>insert into task_list values(1,</w:t>
            </w:r>
            <w:r>
              <w:tab/>
              <w:t>12,</w:t>
            </w:r>
            <w:r>
              <w:tab/>
              <w:t>1,</w:t>
            </w:r>
            <w:r>
              <w:tab/>
              <w:t>'자바  for문과 관련된 과제입니다.',</w:t>
            </w:r>
            <w:r>
              <w:tab/>
              <w:t>'2022-03-21');</w:t>
            </w:r>
          </w:p>
          <w:p w14:paraId="217EA4CD" w14:textId="77777777" w:rsidR="00865078" w:rsidRDefault="00865078" w:rsidP="00D42B0A">
            <w:pPr>
              <w:ind w:left="0" w:hanging="2"/>
            </w:pPr>
            <w:bookmarkStart w:id="58" w:name="_heading=h.vfaytgg3trml" w:colFirst="0" w:colLast="0"/>
            <w:bookmarkEnd w:id="58"/>
            <w:r>
              <w:t>insert into task_list values(2,</w:t>
            </w:r>
            <w:r>
              <w:tab/>
              <w:t>12,</w:t>
            </w:r>
            <w:r>
              <w:tab/>
              <w:t>1,</w:t>
            </w:r>
            <w:r>
              <w:tab/>
              <w:t>'자바의 3차원 배열과 관련된 과제입니다.', '2022-03-27');</w:t>
            </w:r>
          </w:p>
          <w:p w14:paraId="12850E56" w14:textId="77777777" w:rsidR="00865078" w:rsidRDefault="00865078" w:rsidP="00D42B0A">
            <w:pPr>
              <w:ind w:left="0" w:hanging="2"/>
            </w:pPr>
            <w:bookmarkStart w:id="59" w:name="_heading=h.8qmfnwwqfald" w:colFirst="0" w:colLast="0"/>
            <w:bookmarkEnd w:id="59"/>
            <w:r>
              <w:t>insert into task_list values(3,</w:t>
            </w:r>
            <w:r>
              <w:tab/>
              <w:t>12,</w:t>
            </w:r>
            <w:r>
              <w:tab/>
              <w:t>1,</w:t>
            </w:r>
            <w:r>
              <w:tab/>
              <w:t>'자바의 스택과 관련된 과제입니다',</w:t>
            </w:r>
            <w:r>
              <w:tab/>
              <w:t>'2022-04-01');</w:t>
            </w:r>
          </w:p>
          <w:p w14:paraId="1583C61F" w14:textId="77777777" w:rsidR="00865078" w:rsidRDefault="00865078" w:rsidP="00D42B0A">
            <w:pPr>
              <w:ind w:left="0" w:hanging="2"/>
            </w:pPr>
            <w:bookmarkStart w:id="60" w:name="_heading=h.vrb9zpdpcl2l" w:colFirst="0" w:colLast="0"/>
            <w:bookmarkEnd w:id="60"/>
            <w:r>
              <w:t>insert into task_list values(4,</w:t>
            </w:r>
            <w:r>
              <w:tab/>
              <w:t>12,</w:t>
            </w:r>
            <w:r>
              <w:tab/>
              <w:t>1,</w:t>
            </w:r>
            <w:r>
              <w:tab/>
              <w:t>'자바의 큐와 관련된 과제입니다.',</w:t>
            </w:r>
            <w:r>
              <w:tab/>
              <w:t>'2022-04-03');</w:t>
            </w:r>
          </w:p>
          <w:p w14:paraId="7B5454AC" w14:textId="77777777" w:rsidR="00865078" w:rsidRDefault="00865078" w:rsidP="00D42B0A">
            <w:pPr>
              <w:ind w:left="0" w:hanging="2"/>
            </w:pPr>
            <w:bookmarkStart w:id="61" w:name="_heading=h.feeh71boqrh6" w:colFirst="0" w:colLast="0"/>
            <w:bookmarkEnd w:id="61"/>
            <w:r>
              <w:t>insert into task_list values(5,</w:t>
            </w:r>
            <w:r>
              <w:tab/>
              <w:t>12,</w:t>
            </w:r>
            <w:r>
              <w:tab/>
              <w:t>3,</w:t>
            </w:r>
            <w:r>
              <w:tab/>
              <w:t>'sql의 join과 관련된 과제입니다.',</w:t>
            </w:r>
            <w:r>
              <w:tab/>
              <w:t>'2022-04-09');</w:t>
            </w:r>
          </w:p>
          <w:p w14:paraId="6D413A46" w14:textId="77777777" w:rsidR="00865078" w:rsidRDefault="00865078" w:rsidP="00D42B0A">
            <w:pPr>
              <w:ind w:left="0" w:hanging="2"/>
            </w:pPr>
            <w:bookmarkStart w:id="62" w:name="_heading=h.jdklw4f237uc" w:colFirst="0" w:colLast="0"/>
            <w:bookmarkEnd w:id="62"/>
            <w:r>
              <w:t>insert into task_list values(6,</w:t>
            </w:r>
            <w:r>
              <w:tab/>
              <w:t>12,</w:t>
            </w:r>
            <w:r>
              <w:tab/>
              <w:t>3,</w:t>
            </w:r>
            <w:r>
              <w:tab/>
              <w:t>'sql의 group by와 관련된 과제입니다.',</w:t>
            </w:r>
            <w:r>
              <w:tab/>
              <w:t>'2022-04-13');</w:t>
            </w:r>
          </w:p>
          <w:p w14:paraId="7A658FEE" w14:textId="77777777" w:rsidR="00865078" w:rsidRDefault="00865078" w:rsidP="00D42B0A">
            <w:pPr>
              <w:ind w:left="0" w:hanging="2"/>
            </w:pPr>
            <w:bookmarkStart w:id="63" w:name="_heading=h.mcydk2knok9m" w:colFirst="0" w:colLast="0"/>
            <w:bookmarkEnd w:id="63"/>
            <w:r>
              <w:t>insert into task_list values(7,</w:t>
            </w:r>
            <w:r>
              <w:tab/>
              <w:t>12,</w:t>
            </w:r>
            <w:r>
              <w:tab/>
              <w:t>3,</w:t>
            </w:r>
            <w:r>
              <w:tab/>
              <w:t>'sql의 프로시저와 관련된 과제입니다.',</w:t>
            </w:r>
            <w:r>
              <w:tab/>
              <w:t>'2022-04-19');</w:t>
            </w:r>
          </w:p>
          <w:p w14:paraId="254F8B15" w14:textId="77777777" w:rsidR="00865078" w:rsidRDefault="00865078" w:rsidP="00D42B0A">
            <w:pPr>
              <w:ind w:left="0" w:hanging="2"/>
            </w:pPr>
            <w:bookmarkStart w:id="64" w:name="_heading=h.n7inzqsjowu7" w:colFirst="0" w:colLast="0"/>
            <w:bookmarkEnd w:id="64"/>
            <w:r>
              <w:t>insert into task_list values(8,</w:t>
            </w:r>
            <w:r>
              <w:tab/>
              <w:t>12,</w:t>
            </w:r>
            <w:r>
              <w:tab/>
              <w:t>3,</w:t>
            </w:r>
            <w:r>
              <w:tab/>
              <w:t>'sql의 트리거와 관련된 과제입니다.',</w:t>
            </w:r>
            <w:r>
              <w:tab/>
              <w:t>'2022-05-01');</w:t>
            </w:r>
          </w:p>
          <w:p w14:paraId="77977493" w14:textId="77777777" w:rsidR="00865078" w:rsidRDefault="00865078" w:rsidP="00D42B0A">
            <w:pPr>
              <w:ind w:left="0" w:hanging="2"/>
            </w:pPr>
            <w:bookmarkStart w:id="65" w:name="_heading=h.tgiqcaepk2ic" w:colFirst="0" w:colLast="0"/>
            <w:bookmarkEnd w:id="65"/>
            <w:r>
              <w:t>insert into task_list values(9,</w:t>
            </w:r>
            <w:r>
              <w:tab/>
              <w:t>12,</w:t>
            </w:r>
            <w:r>
              <w:tab/>
              <w:t>3,</w:t>
            </w:r>
            <w:r>
              <w:tab/>
              <w:t>'sql과 관련된 팀프로젝트 과제입니다.',</w:t>
            </w:r>
            <w:r>
              <w:tab/>
              <w:t>'2022-05-13');</w:t>
            </w:r>
          </w:p>
          <w:p w14:paraId="08602457" w14:textId="77777777" w:rsidR="00865078" w:rsidRDefault="00865078" w:rsidP="00D42B0A">
            <w:pPr>
              <w:ind w:left="0" w:hanging="2"/>
            </w:pPr>
            <w:bookmarkStart w:id="66" w:name="_heading=h.m1m4hwr6uhl5" w:colFirst="0" w:colLast="0"/>
            <w:bookmarkEnd w:id="66"/>
          </w:p>
          <w:p w14:paraId="6B5ED7AC" w14:textId="77777777" w:rsidR="00865078" w:rsidRDefault="00865078" w:rsidP="00D42B0A">
            <w:pPr>
              <w:ind w:left="0" w:hanging="2"/>
            </w:pPr>
            <w:bookmarkStart w:id="67" w:name="_heading=h.oj6pop738ikg" w:colFirst="0" w:colLast="0"/>
            <w:bookmarkEnd w:id="67"/>
          </w:p>
        </w:tc>
      </w:tr>
    </w:tbl>
    <w:p w14:paraId="137C81CD" w14:textId="6F2CA419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EA0517D" w14:textId="0762EC60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65078" w14:paraId="21336399" w14:textId="77777777" w:rsidTr="00D42B0A">
        <w:tc>
          <w:tcPr>
            <w:tcW w:w="1689" w:type="dxa"/>
            <w:shd w:val="clear" w:color="auto" w:fill="D9D9D9"/>
            <w:vAlign w:val="center"/>
          </w:tcPr>
          <w:p w14:paraId="60A9C90C" w14:textId="77777777" w:rsidR="00865078" w:rsidRDefault="00865078" w:rsidP="00D42B0A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C92CBB7" w14:textId="77777777" w:rsidR="00865078" w:rsidRDefault="00865078" w:rsidP="00D42B0A">
            <w:pPr>
              <w:ind w:left="0" w:hanging="2"/>
            </w:pPr>
            <w:r>
              <w:rPr>
                <w:highlight w:val="white"/>
              </w:rPr>
              <w:t>curriculum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69E1D12" w14:textId="77777777" w:rsidR="00865078" w:rsidRDefault="00865078" w:rsidP="00D42B0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ACE2378" w14:textId="77777777" w:rsidR="00865078" w:rsidRDefault="00865078" w:rsidP="00D42B0A">
            <w:pPr>
              <w:ind w:left="0" w:hanging="2"/>
              <w:jc w:val="left"/>
            </w:pPr>
            <w:r>
              <w:t>2022-05-17</w:t>
            </w:r>
          </w:p>
        </w:tc>
      </w:tr>
      <w:tr w:rsidR="00865078" w14:paraId="75F40BC1" w14:textId="77777777" w:rsidTr="00D42B0A">
        <w:tc>
          <w:tcPr>
            <w:tcW w:w="1689" w:type="dxa"/>
            <w:shd w:val="clear" w:color="auto" w:fill="D9D9D9"/>
            <w:vAlign w:val="center"/>
          </w:tcPr>
          <w:p w14:paraId="4B80B67A" w14:textId="77777777" w:rsidR="00865078" w:rsidRDefault="00865078" w:rsidP="00D42B0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E5549E" w14:textId="77777777" w:rsidR="00865078" w:rsidRDefault="00865078" w:rsidP="00D42B0A">
            <w:pPr>
              <w:ind w:left="0" w:hanging="2"/>
              <w:jc w:val="left"/>
            </w:pPr>
            <w:r>
              <w:t>과정전체목록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FEBF343" w14:textId="77777777" w:rsidR="00865078" w:rsidRDefault="00865078" w:rsidP="00D42B0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9E01E38" w14:textId="77777777" w:rsidR="00865078" w:rsidRDefault="00865078" w:rsidP="00D42B0A">
            <w:pPr>
              <w:ind w:left="0" w:hanging="2"/>
            </w:pPr>
            <w:r>
              <w:t>주혜원</w:t>
            </w:r>
          </w:p>
        </w:tc>
      </w:tr>
      <w:tr w:rsidR="00865078" w14:paraId="2DA1D06C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E73DAE8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08229B88" w14:textId="77777777" w:rsidTr="00D42B0A">
        <w:tc>
          <w:tcPr>
            <w:tcW w:w="14174" w:type="dxa"/>
            <w:gridSpan w:val="4"/>
            <w:vAlign w:val="center"/>
          </w:tcPr>
          <w:p w14:paraId="33C5866B" w14:textId="77777777" w:rsidR="00865078" w:rsidRDefault="00865078" w:rsidP="00D42B0A">
            <w:pPr>
              <w:ind w:left="0" w:hanging="2"/>
            </w:pPr>
            <w:bookmarkStart w:id="68" w:name="_heading=h.dtvfofu2djnt" w:colFirst="0" w:colLast="0"/>
            <w:bookmarkEnd w:id="68"/>
            <w:r>
              <w:t>insert into curriculum values(1,</w:t>
            </w:r>
            <w:r>
              <w:tab/>
              <w:t>'AWS 클라우드 활용 자바(Java) Full-Stack 개발자 양성 과정');</w:t>
            </w:r>
          </w:p>
          <w:p w14:paraId="3BC27FC7" w14:textId="77777777" w:rsidR="00865078" w:rsidRDefault="00865078" w:rsidP="00D42B0A">
            <w:pPr>
              <w:ind w:left="0" w:hanging="2"/>
            </w:pPr>
            <w:bookmarkStart w:id="69" w:name="_heading=h.qatplnkr3djc" w:colFirst="0" w:colLast="0"/>
            <w:bookmarkEnd w:id="69"/>
            <w:r>
              <w:lastRenderedPageBreak/>
              <w:t>insert into curriculum values(2,</w:t>
            </w:r>
            <w:r>
              <w:tab/>
              <w:t>'실무기반 풀스텍 개발자 양성 과정');</w:t>
            </w:r>
          </w:p>
          <w:p w14:paraId="2FACC505" w14:textId="77777777" w:rsidR="00865078" w:rsidRDefault="00865078" w:rsidP="00D42B0A">
            <w:pPr>
              <w:ind w:left="0" w:hanging="2"/>
            </w:pPr>
            <w:bookmarkStart w:id="70" w:name="_heading=h.ydhn7ft7t0lu" w:colFirst="0" w:colLast="0"/>
            <w:bookmarkEnd w:id="70"/>
            <w:r>
              <w:t>insert into curriculum values(3,</w:t>
            </w:r>
            <w:r>
              <w:tab/>
              <w:t>'IOS 앱 개발자 과정');</w:t>
            </w:r>
          </w:p>
          <w:p w14:paraId="120F0E7C" w14:textId="77777777" w:rsidR="00865078" w:rsidRDefault="00865078" w:rsidP="00D42B0A">
            <w:pPr>
              <w:ind w:left="0" w:hanging="2"/>
            </w:pPr>
            <w:bookmarkStart w:id="71" w:name="_heading=h.j67uqfzkvnn" w:colFirst="0" w:colLast="0"/>
            <w:bookmarkEnd w:id="71"/>
            <w:r>
              <w:t>insert into curriculum values(4,</w:t>
            </w:r>
            <w:r>
              <w:tab/>
              <w:t>'웹&amp;앱 UXUI 스페셜 리스트 과정');</w:t>
            </w:r>
          </w:p>
          <w:p w14:paraId="66AB7154" w14:textId="77777777" w:rsidR="00865078" w:rsidRDefault="00865078" w:rsidP="00D42B0A">
            <w:pPr>
              <w:ind w:left="0" w:hanging="2"/>
            </w:pPr>
            <w:bookmarkStart w:id="72" w:name="_heading=h.9wuc7n5mmfwd" w:colFirst="0" w:colLast="0"/>
            <w:bookmarkEnd w:id="72"/>
            <w:r>
              <w:t>insert into curriculum values(5,</w:t>
            </w:r>
            <w:r>
              <w:tab/>
              <w:t>'빅데이터 분석가 양성 과정');</w:t>
            </w:r>
          </w:p>
          <w:p w14:paraId="5A278BE4" w14:textId="77777777" w:rsidR="00865078" w:rsidRDefault="00865078" w:rsidP="00D42B0A">
            <w:pPr>
              <w:ind w:left="0" w:hanging="2"/>
            </w:pPr>
            <w:bookmarkStart w:id="73" w:name="_heading=h.9mk963q5tjo" w:colFirst="0" w:colLast="0"/>
            <w:bookmarkEnd w:id="73"/>
            <w:r>
              <w:t>insert into curriculum values(6,</w:t>
            </w:r>
            <w:r>
              <w:tab/>
              <w:t>'디지털 서비스 기획자 양성 과정');</w:t>
            </w:r>
          </w:p>
          <w:p w14:paraId="3A2E84A4" w14:textId="77777777" w:rsidR="00865078" w:rsidRDefault="00865078" w:rsidP="00D42B0A">
            <w:pPr>
              <w:ind w:left="0" w:hanging="2"/>
            </w:pPr>
            <w:bookmarkStart w:id="74" w:name="_heading=h.lc2gva9vua05" w:colFirst="0" w:colLast="0"/>
            <w:bookmarkEnd w:id="74"/>
            <w:r>
              <w:t>insert into curriculum values(7,</w:t>
            </w:r>
            <w:r>
              <w:tab/>
              <w:t>'AI 플랫폼 기반 웹서비스 개발 과정');</w:t>
            </w:r>
          </w:p>
          <w:p w14:paraId="25A3671D" w14:textId="77777777" w:rsidR="00865078" w:rsidRDefault="00865078" w:rsidP="00D42B0A">
            <w:pPr>
              <w:ind w:left="0" w:hanging="2"/>
            </w:pPr>
            <w:bookmarkStart w:id="75" w:name="_heading=h.3ck68yhpyta9" w:colFirst="0" w:colLast="0"/>
            <w:bookmarkEnd w:id="75"/>
            <w:r>
              <w:t>insert into curriculum values(8,</w:t>
            </w:r>
            <w:r>
              <w:tab/>
              <w:t>'프로젝트형 빅데이터 분석 서비스 개발 과정');</w:t>
            </w:r>
          </w:p>
          <w:p w14:paraId="08B78DB8" w14:textId="77777777" w:rsidR="00865078" w:rsidRDefault="00865078" w:rsidP="00D42B0A">
            <w:pPr>
              <w:ind w:left="0" w:hanging="2"/>
            </w:pPr>
            <w:bookmarkStart w:id="76" w:name="_heading=h.uknljz5wbpef" w:colFirst="0" w:colLast="0"/>
            <w:bookmarkEnd w:id="76"/>
            <w:r>
              <w:t>insert into curriculum values(9,</w:t>
            </w:r>
            <w:r>
              <w:tab/>
              <w:t>'IoT 서비스 개발 과정');</w:t>
            </w:r>
          </w:p>
          <w:p w14:paraId="04C47894" w14:textId="77777777" w:rsidR="00865078" w:rsidRDefault="00865078" w:rsidP="00D42B0A">
            <w:pPr>
              <w:ind w:left="0" w:hanging="2"/>
            </w:pPr>
            <w:bookmarkStart w:id="77" w:name="_heading=h.j270nvruwuyd" w:colFirst="0" w:colLast="0"/>
            <w:bookmarkEnd w:id="77"/>
            <w:r>
              <w:t>insert into curriculum values(10,'프로젝트형 클라우드 서비스 개발 과정');</w:t>
            </w:r>
          </w:p>
          <w:p w14:paraId="00528A1B" w14:textId="77777777" w:rsidR="00865078" w:rsidRDefault="00865078" w:rsidP="00D42B0A">
            <w:pPr>
              <w:ind w:left="0" w:hanging="2"/>
            </w:pPr>
            <w:bookmarkStart w:id="78" w:name="_heading=h.wlicb35zwsev" w:colFirst="0" w:colLast="0"/>
            <w:bookmarkEnd w:id="78"/>
            <w:r>
              <w:t>insert into curriculum values(11,'디스플레이산업 AI 전문인력 육성 과정');</w:t>
            </w:r>
          </w:p>
          <w:p w14:paraId="7988D418" w14:textId="77777777" w:rsidR="00865078" w:rsidRDefault="00865078" w:rsidP="00D42B0A">
            <w:pPr>
              <w:ind w:left="0" w:hanging="2"/>
            </w:pPr>
            <w:bookmarkStart w:id="79" w:name="_heading=h.2tjlptg5x1ud" w:colFirst="0" w:colLast="0"/>
            <w:bookmarkEnd w:id="79"/>
            <w:r>
              <w:t>insert into curriculum values(12,'웹퍼블리셔 전문가 육성과정');</w:t>
            </w:r>
          </w:p>
          <w:p w14:paraId="113D95F5" w14:textId="77777777" w:rsidR="00865078" w:rsidRDefault="00865078" w:rsidP="00D42B0A">
            <w:pPr>
              <w:ind w:left="0" w:hanging="2"/>
            </w:pPr>
            <w:bookmarkStart w:id="80" w:name="_heading=h.3ylyxkbmumxg" w:colFirst="0" w:colLast="0"/>
            <w:bookmarkEnd w:id="80"/>
            <w:r>
              <w:t>insert into curriculum values(13,'프론트엔드 개발자 육성과정');</w:t>
            </w:r>
          </w:p>
          <w:p w14:paraId="02AE95D3" w14:textId="77777777" w:rsidR="00865078" w:rsidRDefault="00865078" w:rsidP="00D42B0A">
            <w:pPr>
              <w:ind w:left="0" w:hanging="2"/>
            </w:pPr>
            <w:bookmarkStart w:id="81" w:name="_heading=h.7v6jqf84lwuo" w:colFirst="0" w:colLast="0"/>
            <w:bookmarkEnd w:id="81"/>
            <w:r>
              <w:t>insert into curriculum values(14,'안드로이드 APP 개발자 육성과정');</w:t>
            </w:r>
          </w:p>
          <w:p w14:paraId="7EB66D81" w14:textId="77777777" w:rsidR="00865078" w:rsidRDefault="00865078" w:rsidP="00D42B0A">
            <w:pPr>
              <w:ind w:left="0" w:hanging="2"/>
            </w:pPr>
            <w:bookmarkStart w:id="82" w:name="_heading=h.y9wxoxqtcez7" w:colFirst="0" w:colLast="0"/>
            <w:bookmarkEnd w:id="82"/>
            <w:r>
              <w:t>insert into curriculum values(15,'게임프로그래밍 개발 과정');</w:t>
            </w:r>
          </w:p>
          <w:p w14:paraId="3793F45D" w14:textId="77777777" w:rsidR="00865078" w:rsidRDefault="00865078" w:rsidP="00D42B0A">
            <w:pPr>
              <w:ind w:left="0" w:hanging="2"/>
            </w:pPr>
            <w:bookmarkStart w:id="83" w:name="_heading=h.l14i4lv17hw8" w:colFirst="0" w:colLast="0"/>
            <w:bookmarkEnd w:id="83"/>
            <w:r>
              <w:t>insert into curriculum values(16,'python기반 머신러닝 개발 과정');</w:t>
            </w:r>
          </w:p>
          <w:p w14:paraId="42125FFD" w14:textId="77777777" w:rsidR="00865078" w:rsidRDefault="00865078" w:rsidP="00D42B0A">
            <w:pPr>
              <w:ind w:left="0" w:hanging="2"/>
            </w:pPr>
            <w:bookmarkStart w:id="84" w:name="_heading=h.9wlb3fwxxgoc" w:colFirst="0" w:colLast="0"/>
            <w:bookmarkEnd w:id="84"/>
            <w:r>
              <w:t>insert into curriculum values(17,'네트워크 트러블슈팅 과정');</w:t>
            </w:r>
          </w:p>
          <w:p w14:paraId="55F93C55" w14:textId="77777777" w:rsidR="00865078" w:rsidRDefault="00865078" w:rsidP="00D42B0A">
            <w:pPr>
              <w:ind w:left="0" w:hanging="2"/>
            </w:pPr>
            <w:bookmarkStart w:id="85" w:name="_heading=h.hlf3qok0j6jj" w:colFirst="0" w:colLast="0"/>
            <w:bookmarkEnd w:id="85"/>
            <w:r>
              <w:t>insert into curriculum values(18,'C 패키지 과정');</w:t>
            </w:r>
          </w:p>
          <w:p w14:paraId="558C7766" w14:textId="77777777" w:rsidR="00865078" w:rsidRDefault="00865078" w:rsidP="00D42B0A">
            <w:pPr>
              <w:ind w:left="0" w:hanging="2"/>
            </w:pPr>
            <w:bookmarkStart w:id="86" w:name="_heading=h.fwxtdkmxnlaz" w:colFirst="0" w:colLast="0"/>
            <w:bookmarkEnd w:id="86"/>
            <w:r>
              <w:t>insert into curriculum values(19,'코딩테스트 준비 과정');</w:t>
            </w:r>
          </w:p>
          <w:p w14:paraId="08CD5AD3" w14:textId="77777777" w:rsidR="00865078" w:rsidRDefault="00865078" w:rsidP="00D42B0A">
            <w:pPr>
              <w:ind w:left="0" w:hanging="2"/>
            </w:pPr>
            <w:bookmarkStart w:id="87" w:name="_heading=h.1adn0a2rmqn7" w:colFirst="0" w:colLast="0"/>
            <w:bookmarkEnd w:id="87"/>
            <w:r>
              <w:t>insert into curriculum values(20,'리눅스 기반 서버관리자 육성 과정');</w:t>
            </w:r>
          </w:p>
          <w:p w14:paraId="4922112A" w14:textId="77777777" w:rsidR="00865078" w:rsidRDefault="00865078" w:rsidP="00D42B0A">
            <w:pPr>
              <w:ind w:left="0" w:hanging="2"/>
            </w:pPr>
            <w:bookmarkStart w:id="88" w:name="_heading=h.aav9dgy11k6q" w:colFirst="0" w:colLast="0"/>
            <w:bookmarkEnd w:id="88"/>
          </w:p>
          <w:p w14:paraId="3AF96128" w14:textId="77777777" w:rsidR="00865078" w:rsidRDefault="00865078" w:rsidP="00D42B0A">
            <w:pPr>
              <w:ind w:left="0" w:hanging="2"/>
            </w:pPr>
            <w:bookmarkStart w:id="89" w:name="_heading=h.lk74ucac6z6f" w:colFirst="0" w:colLast="0"/>
            <w:bookmarkEnd w:id="89"/>
          </w:p>
          <w:p w14:paraId="0C1120C3" w14:textId="77777777" w:rsidR="00865078" w:rsidRDefault="00865078" w:rsidP="00D42B0A">
            <w:pPr>
              <w:ind w:left="0" w:hanging="2"/>
            </w:pPr>
            <w:bookmarkStart w:id="90" w:name="_heading=h.dbn7pxkq9lb5" w:colFirst="0" w:colLast="0"/>
            <w:bookmarkEnd w:id="90"/>
          </w:p>
        </w:tc>
      </w:tr>
    </w:tbl>
    <w:p w14:paraId="7912C8AF" w14:textId="6FEF0759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3FF9D685" w14:textId="6EA78973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C50F884" w14:textId="395A9D9F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645DA30B" w14:textId="7744C55E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454A854" w14:textId="5ECA57AF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865078" w14:paraId="5D0A4213" w14:textId="77777777" w:rsidTr="00D42B0A">
        <w:tc>
          <w:tcPr>
            <w:tcW w:w="1689" w:type="dxa"/>
            <w:shd w:val="clear" w:color="auto" w:fill="D9D9D9"/>
            <w:vAlign w:val="center"/>
          </w:tcPr>
          <w:p w14:paraId="00A0E300" w14:textId="77777777" w:rsidR="00865078" w:rsidRDefault="00865078" w:rsidP="00D42B0A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3114F9" w14:textId="77777777" w:rsidR="00865078" w:rsidRDefault="00865078" w:rsidP="00D42B0A">
            <w:pPr>
              <w:ind w:left="0" w:hanging="2"/>
            </w:pPr>
            <w:r>
              <w:rPr>
                <w:highlight w:val="white"/>
              </w:rPr>
              <w:t>open_subject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0FE611B" w14:textId="77777777" w:rsidR="00865078" w:rsidRDefault="00865078" w:rsidP="00D42B0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9E04D81" w14:textId="77777777" w:rsidR="00865078" w:rsidRDefault="00865078" w:rsidP="00D42B0A">
            <w:pPr>
              <w:ind w:left="0" w:hanging="2"/>
              <w:jc w:val="left"/>
            </w:pPr>
            <w:r>
              <w:t>2022-05-17</w:t>
            </w:r>
          </w:p>
        </w:tc>
      </w:tr>
      <w:tr w:rsidR="00865078" w14:paraId="20254F9B" w14:textId="77777777" w:rsidTr="00D42B0A">
        <w:tc>
          <w:tcPr>
            <w:tcW w:w="1689" w:type="dxa"/>
            <w:shd w:val="clear" w:color="auto" w:fill="D9D9D9"/>
            <w:vAlign w:val="center"/>
          </w:tcPr>
          <w:p w14:paraId="6D95C88A" w14:textId="77777777" w:rsidR="00865078" w:rsidRDefault="00865078" w:rsidP="00D42B0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63B36B8" w14:textId="77777777" w:rsidR="00865078" w:rsidRDefault="00865078" w:rsidP="00D42B0A">
            <w:pPr>
              <w:ind w:left="0" w:hanging="2"/>
              <w:jc w:val="left"/>
            </w:pPr>
            <w:r>
              <w:t>개설과목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8AEE990" w14:textId="77777777" w:rsidR="00865078" w:rsidRDefault="00865078" w:rsidP="00D42B0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9432668" w14:textId="77777777" w:rsidR="00865078" w:rsidRDefault="00865078" w:rsidP="00D42B0A">
            <w:pPr>
              <w:ind w:left="0" w:hanging="2"/>
            </w:pPr>
            <w:r>
              <w:t>주혜</w:t>
            </w:r>
          </w:p>
        </w:tc>
      </w:tr>
      <w:tr w:rsidR="00865078" w14:paraId="08377759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526BAF78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79BDB81D" w14:textId="77777777" w:rsidTr="00D42B0A">
        <w:tc>
          <w:tcPr>
            <w:tcW w:w="14174" w:type="dxa"/>
            <w:gridSpan w:val="4"/>
            <w:vAlign w:val="center"/>
          </w:tcPr>
          <w:p w14:paraId="52EA4242" w14:textId="77777777" w:rsidR="00865078" w:rsidRDefault="00865078" w:rsidP="00D42B0A">
            <w:pPr>
              <w:ind w:left="0" w:hanging="2"/>
            </w:pPr>
          </w:p>
          <w:p w14:paraId="7FFCCF44" w14:textId="77777777" w:rsidR="00865078" w:rsidRDefault="00865078" w:rsidP="00D42B0A">
            <w:pPr>
              <w:ind w:left="0" w:hanging="2"/>
            </w:pPr>
            <w:bookmarkStart w:id="91" w:name="_heading=h.bymy4k1v2db" w:colFirst="0" w:colLast="0"/>
            <w:bookmarkEnd w:id="91"/>
            <w:r>
              <w:t>insert into open_subject values(1,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'2022-06-29,'</w:t>
            </w:r>
            <w:r>
              <w:tab/>
              <w:t>'2022-07-28');</w:t>
            </w:r>
          </w:p>
          <w:p w14:paraId="20A8561F" w14:textId="77777777" w:rsidR="00865078" w:rsidRDefault="00865078" w:rsidP="00D42B0A">
            <w:pPr>
              <w:ind w:left="0" w:hanging="2"/>
            </w:pPr>
            <w:bookmarkStart w:id="92" w:name="_heading=h.v7saonp2nldx" w:colFirst="0" w:colLast="0"/>
            <w:bookmarkEnd w:id="92"/>
            <w:r>
              <w:t>insert into open_subject values(2,</w:t>
            </w:r>
            <w:r>
              <w:tab/>
              <w:t>3,</w:t>
            </w:r>
            <w:r>
              <w:tab/>
              <w:t>10,</w:t>
            </w:r>
            <w:r>
              <w:tab/>
              <w:t>1,</w:t>
            </w:r>
            <w:r>
              <w:tab/>
              <w:t>'2022-07-29',</w:t>
            </w:r>
            <w:r>
              <w:tab/>
              <w:t>'2022-08-15');</w:t>
            </w:r>
          </w:p>
          <w:p w14:paraId="74FCA4D2" w14:textId="77777777" w:rsidR="00865078" w:rsidRDefault="00865078" w:rsidP="00D42B0A">
            <w:pPr>
              <w:ind w:left="0" w:hanging="2"/>
            </w:pPr>
            <w:bookmarkStart w:id="93" w:name="_heading=h.pnqb2ha39g1x" w:colFirst="0" w:colLast="0"/>
            <w:bookmarkEnd w:id="93"/>
            <w:r>
              <w:t>insert into open_subject values(3,</w:t>
            </w:r>
            <w:r>
              <w:tab/>
              <w:t>30,</w:t>
            </w:r>
            <w:r>
              <w:tab/>
              <w:t>6,</w:t>
            </w:r>
            <w:r>
              <w:tab/>
              <w:t>1,</w:t>
            </w:r>
            <w:r>
              <w:tab/>
              <w:t>'2022-08-15',</w:t>
            </w:r>
            <w:r>
              <w:tab/>
              <w:t>'2022-09-26');</w:t>
            </w:r>
          </w:p>
          <w:p w14:paraId="1B4C0A05" w14:textId="77777777" w:rsidR="00865078" w:rsidRDefault="00865078" w:rsidP="00D42B0A">
            <w:pPr>
              <w:ind w:left="0" w:hanging="2"/>
            </w:pPr>
            <w:bookmarkStart w:id="94" w:name="_heading=h.g8a0o05zcd08" w:colFirst="0" w:colLast="0"/>
            <w:bookmarkEnd w:id="94"/>
            <w:r>
              <w:t>insert into open_subject values(4,</w:t>
            </w:r>
            <w:r>
              <w:tab/>
              <w:t>2,</w:t>
            </w:r>
            <w:r>
              <w:tab/>
              <w:t>1,</w:t>
            </w:r>
            <w:r>
              <w:tab/>
              <w:t>1,</w:t>
            </w:r>
            <w:r>
              <w:tab/>
              <w:t>'2022-09-27',</w:t>
            </w:r>
            <w:r>
              <w:tab/>
              <w:t>'2022-10-21');</w:t>
            </w:r>
          </w:p>
          <w:p w14:paraId="4F2933DD" w14:textId="77777777" w:rsidR="00865078" w:rsidRDefault="00865078" w:rsidP="00D42B0A">
            <w:pPr>
              <w:ind w:left="0" w:hanging="2"/>
            </w:pPr>
            <w:bookmarkStart w:id="95" w:name="_heading=h.hmn4n8yye1f" w:colFirst="0" w:colLast="0"/>
            <w:bookmarkEnd w:id="95"/>
            <w:r>
              <w:t>insert into open_subject values(5,</w:t>
            </w:r>
            <w:r>
              <w:tab/>
              <w:t>4,</w:t>
            </w:r>
            <w:r>
              <w:tab/>
              <w:t>1,</w:t>
            </w:r>
            <w:r>
              <w:tab/>
              <w:t>1,</w:t>
            </w:r>
            <w:r>
              <w:tab/>
              <w:t>'2022-11-22',</w:t>
            </w:r>
            <w:r>
              <w:tab/>
              <w:t>'2022-12-29');</w:t>
            </w:r>
          </w:p>
          <w:p w14:paraId="7AB77B26" w14:textId="77777777" w:rsidR="00865078" w:rsidRDefault="00865078" w:rsidP="00D42B0A">
            <w:pPr>
              <w:ind w:left="0" w:hanging="2"/>
            </w:pPr>
            <w:bookmarkStart w:id="96" w:name="_heading=h.s25s5zxkn2pu" w:colFirst="0" w:colLast="0"/>
            <w:bookmarkEnd w:id="96"/>
            <w:r>
              <w:t>insert into open_subject values(6,</w:t>
            </w:r>
            <w:r>
              <w:tab/>
              <w:t>1,</w:t>
            </w:r>
            <w:r>
              <w:tab/>
              <w:t>1,</w:t>
            </w:r>
            <w:r>
              <w:tab/>
              <w:t>2,</w:t>
            </w:r>
            <w:r>
              <w:tab/>
              <w:t>'2022-08-01',</w:t>
            </w:r>
            <w:r>
              <w:tab/>
              <w:t>'2022-09-11');</w:t>
            </w:r>
          </w:p>
          <w:p w14:paraId="6BFC6726" w14:textId="77777777" w:rsidR="00865078" w:rsidRDefault="00865078" w:rsidP="00D42B0A">
            <w:pPr>
              <w:ind w:left="0" w:hanging="2"/>
            </w:pPr>
            <w:bookmarkStart w:id="97" w:name="_heading=h.wfrdf9apr4kq" w:colFirst="0" w:colLast="0"/>
            <w:bookmarkEnd w:id="97"/>
            <w:r>
              <w:t>insert into open_subject values(7,</w:t>
            </w:r>
            <w:r>
              <w:tab/>
              <w:t>3,</w:t>
            </w:r>
            <w:r>
              <w:tab/>
              <w:t>1,</w:t>
            </w:r>
            <w:r>
              <w:tab/>
              <w:t>2,</w:t>
            </w:r>
            <w:r>
              <w:tab/>
              <w:t>'2022-09-12',</w:t>
            </w:r>
            <w:r>
              <w:tab/>
              <w:t>'2022-09-30');</w:t>
            </w:r>
          </w:p>
          <w:p w14:paraId="4D0E10DE" w14:textId="77777777" w:rsidR="00865078" w:rsidRDefault="00865078" w:rsidP="00D42B0A">
            <w:pPr>
              <w:ind w:left="0" w:hanging="2"/>
            </w:pPr>
            <w:bookmarkStart w:id="98" w:name="_heading=h.7nkdmf7e2fht" w:colFirst="0" w:colLast="0"/>
            <w:bookmarkEnd w:id="98"/>
            <w:r>
              <w:t>insert into open_subject values(8,</w:t>
            </w:r>
            <w:r>
              <w:tab/>
              <w:t>30,</w:t>
            </w:r>
            <w:r>
              <w:tab/>
              <w:t>6,</w:t>
            </w:r>
            <w:r>
              <w:tab/>
              <w:t>2,</w:t>
            </w:r>
            <w:r>
              <w:tab/>
              <w:t>'2022-10-01',</w:t>
            </w:r>
            <w:r>
              <w:tab/>
              <w:t>'2022-10-29');</w:t>
            </w:r>
          </w:p>
          <w:p w14:paraId="2FA9FC6D" w14:textId="77777777" w:rsidR="00865078" w:rsidRDefault="00865078" w:rsidP="00D42B0A">
            <w:pPr>
              <w:ind w:left="0" w:hanging="2"/>
            </w:pPr>
            <w:bookmarkStart w:id="99" w:name="_heading=h.leuy9otoiuo5" w:colFirst="0" w:colLast="0"/>
            <w:bookmarkEnd w:id="99"/>
            <w:r>
              <w:t>insert into open_subject values(9,</w:t>
            </w:r>
            <w:r>
              <w:tab/>
              <w:t>5,</w:t>
            </w:r>
            <w:r>
              <w:tab/>
              <w:t>1,</w:t>
            </w:r>
            <w:r>
              <w:tab/>
              <w:t>2,</w:t>
            </w:r>
            <w:r>
              <w:tab/>
              <w:t>'2022-10-30',</w:t>
            </w:r>
            <w:r>
              <w:tab/>
              <w:t>'2022-12-01');</w:t>
            </w:r>
          </w:p>
          <w:p w14:paraId="2745AB07" w14:textId="77777777" w:rsidR="00865078" w:rsidRDefault="00865078" w:rsidP="00D42B0A">
            <w:pPr>
              <w:ind w:left="0" w:hanging="2"/>
            </w:pPr>
            <w:bookmarkStart w:id="100" w:name="_heading=h.z0cbtj5a6t9u" w:colFirst="0" w:colLast="0"/>
            <w:bookmarkEnd w:id="100"/>
            <w:r>
              <w:t>insert into open_subject values(10,</w:t>
            </w:r>
            <w:r>
              <w:tab/>
              <w:t>6,</w:t>
            </w:r>
            <w:r>
              <w:tab/>
              <w:t>2,</w:t>
            </w:r>
            <w:r>
              <w:tab/>
              <w:t>2,</w:t>
            </w:r>
            <w:r>
              <w:tab/>
              <w:t>'2022-12-02',</w:t>
            </w:r>
            <w:r>
              <w:tab/>
              <w:t>'2023-01-11');</w:t>
            </w:r>
          </w:p>
          <w:p w14:paraId="36BF05AF" w14:textId="77777777" w:rsidR="00865078" w:rsidRDefault="00865078" w:rsidP="00D42B0A">
            <w:pPr>
              <w:ind w:left="0" w:hanging="2"/>
            </w:pPr>
            <w:bookmarkStart w:id="101" w:name="_heading=h.kognxndzkvai" w:colFirst="0" w:colLast="0"/>
            <w:bookmarkEnd w:id="101"/>
            <w:r>
              <w:t>insert into open_subject values(11,</w:t>
            </w:r>
            <w:r>
              <w:tab/>
              <w:t>1,</w:t>
            </w:r>
            <w:r>
              <w:tab/>
              <w:t>1,</w:t>
            </w:r>
            <w:r>
              <w:tab/>
              <w:t>3,</w:t>
            </w:r>
            <w:r>
              <w:tab/>
              <w:t>'2022-09-22',</w:t>
            </w:r>
            <w:r>
              <w:tab/>
              <w:t>'2022-10-04');</w:t>
            </w:r>
          </w:p>
          <w:p w14:paraId="5949D1C1" w14:textId="77777777" w:rsidR="00865078" w:rsidRDefault="00865078" w:rsidP="00D42B0A">
            <w:pPr>
              <w:ind w:left="0" w:hanging="2"/>
            </w:pPr>
            <w:bookmarkStart w:id="102" w:name="_heading=h.jjyxi1kkju82" w:colFirst="0" w:colLast="0"/>
            <w:bookmarkEnd w:id="102"/>
            <w:r>
              <w:t>insert into open_subject values(12,</w:t>
            </w:r>
            <w:r>
              <w:tab/>
              <w:t>3,</w:t>
            </w:r>
            <w:r>
              <w:tab/>
              <w:t>10,</w:t>
            </w:r>
            <w:r>
              <w:tab/>
              <w:t>3,</w:t>
            </w:r>
            <w:r>
              <w:tab/>
              <w:t>'2022-10-05',</w:t>
            </w:r>
            <w:r>
              <w:tab/>
              <w:t>'2022-11-04');</w:t>
            </w:r>
          </w:p>
          <w:p w14:paraId="0000C863" w14:textId="77777777" w:rsidR="00865078" w:rsidRDefault="00865078" w:rsidP="00D42B0A">
            <w:pPr>
              <w:ind w:left="0" w:hanging="2"/>
            </w:pPr>
            <w:bookmarkStart w:id="103" w:name="_heading=h.yn7ukld6ngcw" w:colFirst="0" w:colLast="0"/>
            <w:bookmarkEnd w:id="103"/>
            <w:r>
              <w:t>insert into open_subject values(13,</w:t>
            </w:r>
            <w:r>
              <w:tab/>
              <w:t>30,</w:t>
            </w:r>
            <w:r>
              <w:tab/>
              <w:t>6,</w:t>
            </w:r>
            <w:r>
              <w:tab/>
              <w:t>3,</w:t>
            </w:r>
            <w:r>
              <w:tab/>
              <w:t>'2022-11-05',</w:t>
            </w:r>
            <w:r>
              <w:tab/>
              <w:t>'2022-11-30');</w:t>
            </w:r>
          </w:p>
          <w:p w14:paraId="39142753" w14:textId="77777777" w:rsidR="00865078" w:rsidRDefault="00865078" w:rsidP="00D42B0A">
            <w:pPr>
              <w:ind w:left="0" w:hanging="2"/>
            </w:pPr>
            <w:bookmarkStart w:id="104" w:name="_heading=h.3ovn4onbd369" w:colFirst="0" w:colLast="0"/>
            <w:bookmarkEnd w:id="104"/>
            <w:r>
              <w:t>insert into open_subject values(14,</w:t>
            </w:r>
            <w:r>
              <w:tab/>
              <w:t>7,</w:t>
            </w:r>
            <w:r>
              <w:tab/>
              <w:t>2,</w:t>
            </w:r>
            <w:r>
              <w:tab/>
              <w:t>3,</w:t>
            </w:r>
            <w:r>
              <w:tab/>
              <w:t>'2022-12-01',</w:t>
            </w:r>
            <w:r>
              <w:tab/>
              <w:t>'2023-01-04');</w:t>
            </w:r>
          </w:p>
          <w:p w14:paraId="55357F2F" w14:textId="77777777" w:rsidR="00865078" w:rsidRDefault="00865078" w:rsidP="00D42B0A">
            <w:pPr>
              <w:ind w:left="0" w:hanging="2"/>
            </w:pPr>
            <w:bookmarkStart w:id="105" w:name="_heading=h.puth7wrkami1" w:colFirst="0" w:colLast="0"/>
            <w:bookmarkEnd w:id="105"/>
            <w:r>
              <w:t>insert into open_subject values(15,</w:t>
            </w:r>
            <w:r>
              <w:tab/>
              <w:t>8,</w:t>
            </w:r>
            <w:r>
              <w:tab/>
              <w:t>2,</w:t>
            </w:r>
            <w:r>
              <w:tab/>
              <w:t>3,</w:t>
            </w:r>
            <w:r>
              <w:tab/>
              <w:t>'2023-01-05',</w:t>
            </w:r>
            <w:r>
              <w:tab/>
              <w:t>'2023-03-04');</w:t>
            </w:r>
          </w:p>
          <w:p w14:paraId="005D0226" w14:textId="77777777" w:rsidR="00865078" w:rsidRDefault="00865078" w:rsidP="00D42B0A">
            <w:pPr>
              <w:ind w:left="0" w:hanging="2"/>
            </w:pPr>
            <w:bookmarkStart w:id="106" w:name="_heading=h.p499rhd7uwzt" w:colFirst="0" w:colLast="0"/>
            <w:bookmarkEnd w:id="106"/>
            <w:r>
              <w:t>insert into open_subject values(16,</w:t>
            </w:r>
            <w:r>
              <w:tab/>
              <w:t>1,</w:t>
            </w:r>
            <w:r>
              <w:tab/>
              <w:t>1,</w:t>
            </w:r>
            <w:r>
              <w:tab/>
              <w:t>4,</w:t>
            </w:r>
            <w:r>
              <w:tab/>
              <w:t>'2022-10-29',</w:t>
            </w:r>
            <w:r>
              <w:tab/>
              <w:t>'2022-11-29');</w:t>
            </w:r>
          </w:p>
          <w:p w14:paraId="0B2817A4" w14:textId="77777777" w:rsidR="00865078" w:rsidRDefault="00865078" w:rsidP="00D42B0A">
            <w:pPr>
              <w:ind w:left="0" w:hanging="2"/>
            </w:pPr>
            <w:bookmarkStart w:id="107" w:name="_heading=h.kr8p6ms55ynx" w:colFirst="0" w:colLast="0"/>
            <w:bookmarkEnd w:id="107"/>
            <w:r>
              <w:t>insert into open_subject values(17,</w:t>
            </w:r>
            <w:r>
              <w:tab/>
              <w:t>3,</w:t>
            </w:r>
            <w:r>
              <w:tab/>
              <w:t>1,</w:t>
            </w:r>
            <w:r>
              <w:tab/>
              <w:t>4,</w:t>
            </w:r>
            <w:r>
              <w:tab/>
              <w:t>'2022-11-30',</w:t>
            </w:r>
            <w:r>
              <w:tab/>
              <w:t>'2022-12-30');</w:t>
            </w:r>
          </w:p>
          <w:p w14:paraId="1C1FAC06" w14:textId="77777777" w:rsidR="00865078" w:rsidRDefault="00865078" w:rsidP="00D42B0A">
            <w:pPr>
              <w:ind w:left="0" w:hanging="2"/>
            </w:pPr>
            <w:bookmarkStart w:id="108" w:name="_heading=h.y78hcd1wf6vf" w:colFirst="0" w:colLast="0"/>
            <w:bookmarkEnd w:id="108"/>
            <w:r>
              <w:t>insert into open_subject values(18,</w:t>
            </w:r>
            <w:r>
              <w:tab/>
              <w:t>30,</w:t>
            </w:r>
            <w:r>
              <w:tab/>
              <w:t>6,</w:t>
            </w:r>
            <w:r>
              <w:tab/>
              <w:t>4,</w:t>
            </w:r>
            <w:r>
              <w:tab/>
              <w:t>'2023-01-05',</w:t>
            </w:r>
            <w:r>
              <w:tab/>
              <w:t>'2023-02-10');</w:t>
            </w:r>
          </w:p>
          <w:p w14:paraId="061721F0" w14:textId="77777777" w:rsidR="00865078" w:rsidRDefault="00865078" w:rsidP="00D42B0A">
            <w:pPr>
              <w:ind w:left="0" w:hanging="2"/>
            </w:pPr>
            <w:bookmarkStart w:id="109" w:name="_heading=h.ngn8l2z7mj8j" w:colFirst="0" w:colLast="0"/>
            <w:bookmarkEnd w:id="109"/>
            <w:r>
              <w:lastRenderedPageBreak/>
              <w:t>insert into open_subject values(19,</w:t>
            </w:r>
            <w:r>
              <w:tab/>
              <w:t>9,</w:t>
            </w:r>
            <w:r>
              <w:tab/>
              <w:t>2,</w:t>
            </w:r>
            <w:r>
              <w:tab/>
              <w:t>4,</w:t>
            </w:r>
            <w:r>
              <w:tab/>
              <w:t>'2023-02-11',</w:t>
            </w:r>
            <w:r>
              <w:tab/>
              <w:t>'2023-03-10');</w:t>
            </w:r>
          </w:p>
          <w:p w14:paraId="407DAE85" w14:textId="77777777" w:rsidR="00865078" w:rsidRDefault="00865078" w:rsidP="00D42B0A">
            <w:pPr>
              <w:ind w:left="0" w:hanging="2"/>
            </w:pPr>
            <w:bookmarkStart w:id="110" w:name="_heading=h.nztx98cpao4y" w:colFirst="0" w:colLast="0"/>
            <w:bookmarkEnd w:id="110"/>
            <w:r>
              <w:t>insert into open_subject values(20,</w:t>
            </w:r>
            <w:r>
              <w:tab/>
              <w:t>10,</w:t>
            </w:r>
            <w:r>
              <w:tab/>
              <w:t>2,</w:t>
            </w:r>
            <w:r>
              <w:tab/>
              <w:t>4,</w:t>
            </w:r>
            <w:r>
              <w:tab/>
              <w:t>'2023-03-11',</w:t>
            </w:r>
            <w:r>
              <w:tab/>
              <w:t>'2023-04-10');</w:t>
            </w:r>
          </w:p>
          <w:p w14:paraId="309CFA99" w14:textId="77777777" w:rsidR="00865078" w:rsidRDefault="00865078" w:rsidP="00D42B0A">
            <w:pPr>
              <w:ind w:left="0" w:hanging="2"/>
            </w:pPr>
            <w:bookmarkStart w:id="111" w:name="_heading=h.lbfm6ieft635" w:colFirst="0" w:colLast="0"/>
            <w:bookmarkEnd w:id="111"/>
            <w:r>
              <w:t>insert into open_subject values(21,</w:t>
            </w:r>
            <w:r>
              <w:tab/>
              <w:t>1,</w:t>
            </w:r>
            <w:r>
              <w:tab/>
              <w:t>1,</w:t>
            </w:r>
            <w:r>
              <w:tab/>
              <w:t>5,</w:t>
            </w:r>
            <w:r>
              <w:tab/>
              <w:t>'2022-12-04',</w:t>
            </w:r>
            <w:r>
              <w:tab/>
              <w:t>'2023-01-16');</w:t>
            </w:r>
          </w:p>
          <w:p w14:paraId="11468C50" w14:textId="77777777" w:rsidR="00865078" w:rsidRDefault="00865078" w:rsidP="00D42B0A">
            <w:pPr>
              <w:ind w:left="0" w:hanging="2"/>
            </w:pPr>
            <w:bookmarkStart w:id="112" w:name="_heading=h.tjahj5gtj69s" w:colFirst="0" w:colLast="0"/>
            <w:bookmarkEnd w:id="112"/>
            <w:r>
              <w:t>insert into open_subject values(22,</w:t>
            </w:r>
            <w:r>
              <w:tab/>
              <w:t>3,</w:t>
            </w:r>
            <w:r>
              <w:tab/>
              <w:t>1,</w:t>
            </w:r>
            <w:r>
              <w:tab/>
              <w:t>5,</w:t>
            </w:r>
            <w:r>
              <w:tab/>
              <w:t>'2023-01-17',</w:t>
            </w:r>
            <w:r>
              <w:tab/>
              <w:t>'2023-02-15');</w:t>
            </w:r>
          </w:p>
          <w:p w14:paraId="5A818C89" w14:textId="77777777" w:rsidR="00865078" w:rsidRDefault="00865078" w:rsidP="00D42B0A">
            <w:pPr>
              <w:ind w:left="0" w:hanging="2"/>
            </w:pPr>
            <w:bookmarkStart w:id="113" w:name="_heading=h.oan0bqd3jgoj" w:colFirst="0" w:colLast="0"/>
            <w:bookmarkEnd w:id="113"/>
            <w:r>
              <w:t>insert into open_subject values(23,</w:t>
            </w:r>
            <w:r>
              <w:tab/>
              <w:t>30,</w:t>
            </w:r>
            <w:r>
              <w:tab/>
              <w:t>6,</w:t>
            </w:r>
            <w:r>
              <w:tab/>
              <w:t>5,</w:t>
            </w:r>
            <w:r>
              <w:tab/>
              <w:t>'2023-02-16',</w:t>
            </w:r>
            <w:r>
              <w:tab/>
              <w:t>'2023-03-16');</w:t>
            </w:r>
          </w:p>
          <w:p w14:paraId="36F95BCE" w14:textId="77777777" w:rsidR="00865078" w:rsidRDefault="00865078" w:rsidP="00D42B0A">
            <w:pPr>
              <w:ind w:left="0" w:hanging="2"/>
            </w:pPr>
            <w:bookmarkStart w:id="114" w:name="_heading=h.m3gaa2z74612" w:colFirst="0" w:colLast="0"/>
            <w:bookmarkEnd w:id="114"/>
            <w:r>
              <w:t>insert into open_subject values(24,</w:t>
            </w:r>
            <w:r>
              <w:tab/>
              <w:t>11,</w:t>
            </w:r>
            <w:r>
              <w:tab/>
              <w:t>3,</w:t>
            </w:r>
            <w:r>
              <w:tab/>
              <w:t>5,</w:t>
            </w:r>
            <w:r>
              <w:tab/>
              <w:t>'2023-03-17',</w:t>
            </w:r>
            <w:r>
              <w:tab/>
              <w:t>'2023-04-12');</w:t>
            </w:r>
          </w:p>
          <w:p w14:paraId="1743C73A" w14:textId="77777777" w:rsidR="00865078" w:rsidRDefault="00865078" w:rsidP="00D42B0A">
            <w:pPr>
              <w:ind w:left="0" w:hanging="2"/>
            </w:pPr>
            <w:bookmarkStart w:id="115" w:name="_heading=h.y3enzn315qxx" w:colFirst="0" w:colLast="0"/>
            <w:bookmarkEnd w:id="115"/>
            <w:r>
              <w:t>insert into open_subject values(25,</w:t>
            </w:r>
            <w:r>
              <w:tab/>
              <w:t>12,</w:t>
            </w:r>
            <w:r>
              <w:tab/>
              <w:t>3,</w:t>
            </w:r>
            <w:r>
              <w:tab/>
              <w:t>5,</w:t>
            </w:r>
            <w:r>
              <w:tab/>
              <w:t>'2023-04-13',</w:t>
            </w:r>
            <w:r>
              <w:tab/>
              <w:t>'2023-05-16');</w:t>
            </w:r>
          </w:p>
          <w:p w14:paraId="1E3ECA4C" w14:textId="77777777" w:rsidR="00865078" w:rsidRDefault="00865078" w:rsidP="00D42B0A">
            <w:pPr>
              <w:ind w:left="0" w:hanging="2"/>
            </w:pPr>
            <w:bookmarkStart w:id="116" w:name="_heading=h.yl2k59xejfdy" w:colFirst="0" w:colLast="0"/>
            <w:bookmarkEnd w:id="116"/>
            <w:r>
              <w:t>insert into open_subject values(26,</w:t>
            </w:r>
            <w:r>
              <w:tab/>
              <w:t>1,</w:t>
            </w:r>
            <w:r>
              <w:tab/>
              <w:t>1,</w:t>
            </w:r>
            <w:r>
              <w:tab/>
              <w:t>6,</w:t>
            </w:r>
            <w:r>
              <w:tab/>
              <w:t>'2023-01-16',</w:t>
            </w:r>
            <w:r>
              <w:tab/>
              <w:t>'2023-02-28');</w:t>
            </w:r>
          </w:p>
          <w:p w14:paraId="69E3915C" w14:textId="77777777" w:rsidR="00865078" w:rsidRDefault="00865078" w:rsidP="00D42B0A">
            <w:pPr>
              <w:ind w:left="0" w:hanging="2"/>
            </w:pPr>
            <w:bookmarkStart w:id="117" w:name="_heading=h.d5yt6bfkqd7r" w:colFirst="0" w:colLast="0"/>
            <w:bookmarkEnd w:id="117"/>
            <w:r>
              <w:t>insert into open_subject values(27,</w:t>
            </w:r>
            <w:r>
              <w:tab/>
              <w:t>3,</w:t>
            </w:r>
            <w:r>
              <w:tab/>
              <w:t>1,</w:t>
            </w:r>
            <w:r>
              <w:tab/>
              <w:t>6,</w:t>
            </w:r>
            <w:r>
              <w:tab/>
              <w:t>'2023-03-01',</w:t>
            </w:r>
            <w:r>
              <w:tab/>
              <w:t>'2023-04-01');</w:t>
            </w:r>
          </w:p>
          <w:p w14:paraId="5A4C68C3" w14:textId="77777777" w:rsidR="00865078" w:rsidRDefault="00865078" w:rsidP="00D42B0A">
            <w:pPr>
              <w:ind w:left="0" w:hanging="2"/>
            </w:pPr>
            <w:bookmarkStart w:id="118" w:name="_heading=h.5z0ach69pkgf" w:colFirst="0" w:colLast="0"/>
            <w:bookmarkEnd w:id="118"/>
            <w:r>
              <w:t>insert into open_subject values(28,</w:t>
            </w:r>
            <w:r>
              <w:tab/>
              <w:t>30,</w:t>
            </w:r>
            <w:r>
              <w:tab/>
              <w:t>6,</w:t>
            </w:r>
            <w:r>
              <w:tab/>
              <w:t>6,</w:t>
            </w:r>
            <w:r>
              <w:tab/>
              <w:t>'2023-04-02',</w:t>
            </w:r>
            <w:r>
              <w:tab/>
              <w:t>'2023-05-11');</w:t>
            </w:r>
          </w:p>
          <w:p w14:paraId="405BE1B9" w14:textId="77777777" w:rsidR="00865078" w:rsidRDefault="00865078" w:rsidP="00D42B0A">
            <w:pPr>
              <w:ind w:left="0" w:hanging="2"/>
            </w:pPr>
            <w:bookmarkStart w:id="119" w:name="_heading=h.7wgleiq7vrwy" w:colFirst="0" w:colLast="0"/>
            <w:bookmarkEnd w:id="119"/>
            <w:r>
              <w:t>insert into open_subject values(29,</w:t>
            </w:r>
            <w:r>
              <w:tab/>
              <w:t>13,</w:t>
            </w:r>
            <w:r>
              <w:tab/>
              <w:t>3,</w:t>
            </w:r>
            <w:r>
              <w:tab/>
              <w:t>6,</w:t>
            </w:r>
            <w:r>
              <w:tab/>
              <w:t>'2023-05-12',</w:t>
            </w:r>
            <w:r>
              <w:tab/>
              <w:t>'2023-06-08');</w:t>
            </w:r>
          </w:p>
          <w:p w14:paraId="1FEF4ABA" w14:textId="77777777" w:rsidR="00865078" w:rsidRDefault="00865078" w:rsidP="00D42B0A">
            <w:pPr>
              <w:ind w:left="0" w:hanging="2"/>
            </w:pPr>
            <w:bookmarkStart w:id="120" w:name="_heading=h.cl70zed94xe7" w:colFirst="0" w:colLast="0"/>
            <w:bookmarkEnd w:id="120"/>
            <w:r>
              <w:t>insert into open_subject values(30,</w:t>
            </w:r>
            <w:r>
              <w:tab/>
              <w:t>14,</w:t>
            </w:r>
            <w:r>
              <w:tab/>
              <w:t>3,</w:t>
            </w:r>
            <w:r>
              <w:tab/>
              <w:t>6,</w:t>
            </w:r>
            <w:r>
              <w:tab/>
              <w:t>'2023-06-09',</w:t>
            </w:r>
            <w:r>
              <w:tab/>
              <w:t>'2023-06-28');</w:t>
            </w:r>
          </w:p>
          <w:p w14:paraId="3A129737" w14:textId="77777777" w:rsidR="00865078" w:rsidRDefault="00865078" w:rsidP="00D42B0A">
            <w:pPr>
              <w:ind w:left="0" w:hanging="2"/>
            </w:pPr>
            <w:bookmarkStart w:id="121" w:name="_heading=h.xvmu8l2hl6oe" w:colFirst="0" w:colLast="0"/>
            <w:bookmarkEnd w:id="121"/>
            <w:r>
              <w:t>insert into open_subject values(31,</w:t>
            </w:r>
            <w:r>
              <w:tab/>
              <w:t>1,</w:t>
            </w:r>
            <w:r>
              <w:tab/>
              <w:t>1,</w:t>
            </w:r>
            <w:r>
              <w:tab/>
              <w:t>7,</w:t>
            </w:r>
            <w:r>
              <w:tab/>
              <w:t>'2023-03-07',</w:t>
            </w:r>
            <w:r>
              <w:tab/>
              <w:t>'2023-04-17');</w:t>
            </w:r>
          </w:p>
          <w:p w14:paraId="763FE40E" w14:textId="77777777" w:rsidR="00865078" w:rsidRDefault="00865078" w:rsidP="00D42B0A">
            <w:pPr>
              <w:ind w:left="0" w:hanging="2"/>
            </w:pPr>
            <w:bookmarkStart w:id="122" w:name="_heading=h.vcgw9s5ws6lq" w:colFirst="0" w:colLast="0"/>
            <w:bookmarkEnd w:id="122"/>
            <w:r>
              <w:t>insert into open_subject values(32,</w:t>
            </w:r>
            <w:r>
              <w:tab/>
              <w:t>3,</w:t>
            </w:r>
            <w:r>
              <w:tab/>
              <w:t>1,</w:t>
            </w:r>
            <w:r>
              <w:tab/>
              <w:t>7,</w:t>
            </w:r>
            <w:r>
              <w:tab/>
              <w:t>'2023-04-18',</w:t>
            </w:r>
            <w:r>
              <w:tab/>
              <w:t>'2023-05-20');</w:t>
            </w:r>
          </w:p>
          <w:p w14:paraId="0C1CED71" w14:textId="77777777" w:rsidR="00865078" w:rsidRDefault="00865078" w:rsidP="00D42B0A">
            <w:pPr>
              <w:ind w:left="0" w:hanging="2"/>
            </w:pPr>
            <w:bookmarkStart w:id="123" w:name="_heading=h.778lukpijdw9" w:colFirst="0" w:colLast="0"/>
            <w:bookmarkEnd w:id="123"/>
            <w:r>
              <w:t>insert into open_subject values(33,</w:t>
            </w:r>
            <w:r>
              <w:tab/>
              <w:t>30,</w:t>
            </w:r>
            <w:r>
              <w:tab/>
              <w:t>6,</w:t>
            </w:r>
            <w:r>
              <w:tab/>
              <w:t>7,</w:t>
            </w:r>
            <w:r>
              <w:tab/>
              <w:t>'2023-05-21',</w:t>
            </w:r>
            <w:r>
              <w:tab/>
              <w:t>'2023-06-13');</w:t>
            </w:r>
          </w:p>
          <w:p w14:paraId="4CCDC15F" w14:textId="77777777" w:rsidR="00865078" w:rsidRDefault="00865078" w:rsidP="00D42B0A">
            <w:pPr>
              <w:ind w:left="0" w:hanging="2"/>
            </w:pPr>
            <w:bookmarkStart w:id="124" w:name="_heading=h.u6aw55llbsqs" w:colFirst="0" w:colLast="0"/>
            <w:bookmarkEnd w:id="124"/>
            <w:r>
              <w:t>insert into open_subject values(34,</w:t>
            </w:r>
            <w:r>
              <w:tab/>
              <w:t>15,</w:t>
            </w:r>
            <w:r>
              <w:tab/>
              <w:t>3,</w:t>
            </w:r>
            <w:r>
              <w:tab/>
              <w:t>7,</w:t>
            </w:r>
            <w:r>
              <w:tab/>
              <w:t>'2023-06-14',</w:t>
            </w:r>
            <w:r>
              <w:tab/>
              <w:t>'2023-07-14');</w:t>
            </w:r>
          </w:p>
          <w:p w14:paraId="0C8031A1" w14:textId="77777777" w:rsidR="00865078" w:rsidRDefault="00865078" w:rsidP="00D42B0A">
            <w:pPr>
              <w:ind w:left="0" w:hanging="2"/>
            </w:pPr>
            <w:bookmarkStart w:id="125" w:name="_heading=h.swe6t2wessut" w:colFirst="0" w:colLast="0"/>
            <w:bookmarkEnd w:id="125"/>
            <w:r>
              <w:t>insert into open_subject values(35,</w:t>
            </w:r>
            <w:r>
              <w:tab/>
              <w:t>16,</w:t>
            </w:r>
            <w:r>
              <w:tab/>
              <w:t>4,</w:t>
            </w:r>
            <w:r>
              <w:tab/>
              <w:t>7,</w:t>
            </w:r>
            <w:r>
              <w:tab/>
              <w:t>'2023-07-15',</w:t>
            </w:r>
            <w:r>
              <w:tab/>
              <w:t>'2023-08-17');</w:t>
            </w:r>
          </w:p>
          <w:p w14:paraId="2CFCB858" w14:textId="77777777" w:rsidR="00865078" w:rsidRDefault="00865078" w:rsidP="00D42B0A">
            <w:pPr>
              <w:ind w:left="0" w:hanging="2"/>
            </w:pPr>
            <w:bookmarkStart w:id="126" w:name="_heading=h.ymfhycq19hy7" w:colFirst="0" w:colLast="0"/>
            <w:bookmarkEnd w:id="126"/>
            <w:r>
              <w:t>insert into open_subject values(36,</w:t>
            </w:r>
            <w:r>
              <w:tab/>
              <w:t>1,</w:t>
            </w:r>
            <w:r>
              <w:tab/>
              <w:t>1,</w:t>
            </w:r>
            <w:r>
              <w:tab/>
              <w:t>8,</w:t>
            </w:r>
            <w:r>
              <w:tab/>
              <w:t>'2023-05-03',</w:t>
            </w:r>
            <w:r>
              <w:tab/>
              <w:t>'2023-06-13');</w:t>
            </w:r>
          </w:p>
          <w:p w14:paraId="7638CD0D" w14:textId="77777777" w:rsidR="00865078" w:rsidRDefault="00865078" w:rsidP="00D42B0A">
            <w:pPr>
              <w:ind w:left="0" w:hanging="2"/>
            </w:pPr>
            <w:bookmarkStart w:id="127" w:name="_heading=h.msm5qa5g9i8e" w:colFirst="0" w:colLast="0"/>
            <w:bookmarkEnd w:id="127"/>
            <w:r>
              <w:t>insert into open_subject values(37,</w:t>
            </w:r>
            <w:r>
              <w:tab/>
              <w:t>3,</w:t>
            </w:r>
            <w:r>
              <w:tab/>
              <w:t>1,</w:t>
            </w:r>
            <w:r>
              <w:tab/>
              <w:t>8,</w:t>
            </w:r>
            <w:r>
              <w:tab/>
              <w:t>'2023-06-14',</w:t>
            </w:r>
            <w:r>
              <w:tab/>
              <w:t>'2023-07-13');</w:t>
            </w:r>
          </w:p>
          <w:p w14:paraId="7C1F57B1" w14:textId="77777777" w:rsidR="00865078" w:rsidRDefault="00865078" w:rsidP="00D42B0A">
            <w:pPr>
              <w:ind w:left="0" w:hanging="2"/>
            </w:pPr>
            <w:bookmarkStart w:id="128" w:name="_heading=h.wmzc3w6qa0ju" w:colFirst="0" w:colLast="0"/>
            <w:bookmarkEnd w:id="128"/>
            <w:r>
              <w:t>insert into open_subject values(38,</w:t>
            </w:r>
            <w:r>
              <w:tab/>
              <w:t>30,</w:t>
            </w:r>
            <w:r>
              <w:tab/>
              <w:t>6,</w:t>
            </w:r>
            <w:r>
              <w:tab/>
              <w:t>8,</w:t>
            </w:r>
            <w:r>
              <w:tab/>
              <w:t>'2023-07-14',</w:t>
            </w:r>
            <w:r>
              <w:tab/>
              <w:t>'2023-07-28');</w:t>
            </w:r>
          </w:p>
          <w:p w14:paraId="597417C3" w14:textId="77777777" w:rsidR="00865078" w:rsidRDefault="00865078" w:rsidP="00D42B0A">
            <w:pPr>
              <w:ind w:left="0" w:hanging="2"/>
            </w:pPr>
            <w:bookmarkStart w:id="129" w:name="_heading=h.wuph77m50um0" w:colFirst="0" w:colLast="0"/>
            <w:bookmarkEnd w:id="129"/>
            <w:r>
              <w:t>insert into open_subject values(39,</w:t>
            </w:r>
            <w:r>
              <w:tab/>
              <w:t>17,</w:t>
            </w:r>
            <w:r>
              <w:tab/>
              <w:t>4,</w:t>
            </w:r>
            <w:r>
              <w:tab/>
              <w:t>8,</w:t>
            </w:r>
            <w:r>
              <w:tab/>
              <w:t>'2023-07-29',</w:t>
            </w:r>
            <w:r>
              <w:tab/>
              <w:t>'2023-08-23');</w:t>
            </w:r>
          </w:p>
          <w:p w14:paraId="55C0746C" w14:textId="77777777" w:rsidR="00865078" w:rsidRDefault="00865078" w:rsidP="00D42B0A">
            <w:pPr>
              <w:ind w:left="0" w:hanging="2"/>
            </w:pPr>
            <w:bookmarkStart w:id="130" w:name="_heading=h.rpgv68uzszsk" w:colFirst="0" w:colLast="0"/>
            <w:bookmarkEnd w:id="130"/>
            <w:r>
              <w:t>insert into open_subject values(40,</w:t>
            </w:r>
            <w:r>
              <w:tab/>
              <w:t>18,</w:t>
            </w:r>
            <w:r>
              <w:tab/>
              <w:t>4,</w:t>
            </w:r>
            <w:r>
              <w:tab/>
              <w:t>8,</w:t>
            </w:r>
            <w:r>
              <w:tab/>
              <w:t>'2023-08-24',</w:t>
            </w:r>
            <w:r>
              <w:tab/>
              <w:t>'2023-10-13');</w:t>
            </w:r>
          </w:p>
          <w:p w14:paraId="533F323E" w14:textId="77777777" w:rsidR="00865078" w:rsidRDefault="00865078" w:rsidP="00D42B0A">
            <w:pPr>
              <w:ind w:left="0" w:hanging="2"/>
            </w:pPr>
            <w:bookmarkStart w:id="131" w:name="_heading=h.rftk1laxhpep" w:colFirst="0" w:colLast="0"/>
            <w:bookmarkEnd w:id="131"/>
            <w:r>
              <w:t>insert into open_subject values(41,</w:t>
            </w:r>
            <w:r>
              <w:tab/>
              <w:t>1,</w:t>
            </w:r>
            <w:r>
              <w:tab/>
              <w:t>1,</w:t>
            </w:r>
            <w:r>
              <w:tab/>
              <w:t>9,</w:t>
            </w:r>
            <w:r>
              <w:tab/>
              <w:t>'2023-06-03',</w:t>
            </w:r>
            <w:r>
              <w:tab/>
              <w:t>'2023-07-13');</w:t>
            </w:r>
          </w:p>
          <w:p w14:paraId="3A775AA7" w14:textId="77777777" w:rsidR="00865078" w:rsidRDefault="00865078" w:rsidP="00D42B0A">
            <w:pPr>
              <w:ind w:left="0" w:hanging="2"/>
            </w:pPr>
            <w:bookmarkStart w:id="132" w:name="_heading=h.o7ckshtkbc7b" w:colFirst="0" w:colLast="0"/>
            <w:bookmarkEnd w:id="132"/>
            <w:r>
              <w:t>insert into open_subject values(42,</w:t>
            </w:r>
            <w:r>
              <w:tab/>
              <w:t>3,</w:t>
            </w:r>
            <w:r>
              <w:tab/>
              <w:t>1,</w:t>
            </w:r>
            <w:r>
              <w:tab/>
              <w:t>9,</w:t>
            </w:r>
            <w:r>
              <w:tab/>
              <w:t>'2023-07-14',</w:t>
            </w:r>
            <w:r>
              <w:tab/>
              <w:t>'2023-08-23');</w:t>
            </w:r>
          </w:p>
          <w:p w14:paraId="0FDD8240" w14:textId="77777777" w:rsidR="00865078" w:rsidRDefault="00865078" w:rsidP="00D42B0A">
            <w:pPr>
              <w:ind w:left="0" w:hanging="2"/>
            </w:pPr>
            <w:bookmarkStart w:id="133" w:name="_heading=h.vz4jqxgw74ze" w:colFirst="0" w:colLast="0"/>
            <w:bookmarkEnd w:id="133"/>
            <w:r>
              <w:t>insert into open_subject values(43,</w:t>
            </w:r>
            <w:r>
              <w:tab/>
              <w:t>30,</w:t>
            </w:r>
            <w:r>
              <w:tab/>
              <w:t>6,</w:t>
            </w:r>
            <w:r>
              <w:tab/>
              <w:t>9,</w:t>
            </w:r>
            <w:r>
              <w:tab/>
              <w:t>'2023-08-24',</w:t>
            </w:r>
            <w:r>
              <w:tab/>
              <w:t>'2023-10-01');</w:t>
            </w:r>
          </w:p>
          <w:p w14:paraId="3FDA92F6" w14:textId="77777777" w:rsidR="00865078" w:rsidRDefault="00865078" w:rsidP="00D42B0A">
            <w:pPr>
              <w:ind w:left="0" w:hanging="2"/>
            </w:pPr>
            <w:bookmarkStart w:id="134" w:name="_heading=h.m0cj8lylgpta" w:colFirst="0" w:colLast="0"/>
            <w:bookmarkEnd w:id="134"/>
            <w:r>
              <w:t>insert into open_subject values(44,</w:t>
            </w:r>
            <w:r>
              <w:tab/>
              <w:t>19,</w:t>
            </w:r>
            <w:r>
              <w:tab/>
              <w:t>4,</w:t>
            </w:r>
            <w:r>
              <w:tab/>
              <w:t>9,</w:t>
            </w:r>
            <w:r>
              <w:tab/>
              <w:t>'2023-10-02',</w:t>
            </w:r>
            <w:r>
              <w:tab/>
              <w:t>'2023-10-21');</w:t>
            </w:r>
          </w:p>
          <w:p w14:paraId="3F44CCAC" w14:textId="77777777" w:rsidR="00865078" w:rsidRDefault="00865078" w:rsidP="00D42B0A">
            <w:pPr>
              <w:ind w:left="0" w:hanging="2"/>
            </w:pPr>
            <w:bookmarkStart w:id="135" w:name="_heading=h.k1prpvdnr0ze" w:colFirst="0" w:colLast="0"/>
            <w:bookmarkEnd w:id="135"/>
            <w:r>
              <w:t>insert into open_subject values(45,</w:t>
            </w:r>
            <w:r>
              <w:tab/>
              <w:t>20,</w:t>
            </w:r>
            <w:r>
              <w:tab/>
              <w:t>4,</w:t>
            </w:r>
            <w:r>
              <w:tab/>
              <w:t>9,</w:t>
            </w:r>
            <w:r>
              <w:tab/>
              <w:t>'2023-10-22',</w:t>
            </w:r>
            <w:r>
              <w:tab/>
              <w:t>'2023-11-13');</w:t>
            </w:r>
          </w:p>
          <w:p w14:paraId="4D6CAC23" w14:textId="77777777" w:rsidR="00865078" w:rsidRDefault="00865078" w:rsidP="00D42B0A">
            <w:pPr>
              <w:ind w:left="0" w:hanging="2"/>
            </w:pPr>
            <w:bookmarkStart w:id="136" w:name="_heading=h.7lorkwhz4yu" w:colFirst="0" w:colLast="0"/>
            <w:bookmarkEnd w:id="136"/>
            <w:r>
              <w:lastRenderedPageBreak/>
              <w:t>insert into open_subject values(46,</w:t>
            </w:r>
            <w:r>
              <w:tab/>
              <w:t>1,</w:t>
            </w:r>
            <w:r>
              <w:tab/>
              <w:t>7,</w:t>
            </w:r>
            <w:r>
              <w:tab/>
              <w:t>10,</w:t>
            </w:r>
            <w:r>
              <w:tab/>
              <w:t>'2023-07-27',</w:t>
            </w:r>
            <w:r>
              <w:tab/>
              <w:t>'2023-09-06');</w:t>
            </w:r>
          </w:p>
          <w:p w14:paraId="5D14A9C2" w14:textId="77777777" w:rsidR="00865078" w:rsidRDefault="00865078" w:rsidP="00D42B0A">
            <w:pPr>
              <w:ind w:left="0" w:hanging="2"/>
            </w:pPr>
            <w:bookmarkStart w:id="137" w:name="_heading=h.ld1a6ggik6lc" w:colFirst="0" w:colLast="0"/>
            <w:bookmarkEnd w:id="137"/>
            <w:r>
              <w:t>insert into open_subject values(47,</w:t>
            </w:r>
            <w:r>
              <w:tab/>
              <w:t>3,</w:t>
            </w:r>
            <w:r>
              <w:tab/>
              <w:t>1,</w:t>
            </w:r>
            <w:r>
              <w:tab/>
              <w:t>10,</w:t>
            </w:r>
            <w:r>
              <w:tab/>
              <w:t>'2023-09-07',</w:t>
            </w:r>
            <w:r>
              <w:tab/>
              <w:t>'2023-10-01');</w:t>
            </w:r>
          </w:p>
          <w:p w14:paraId="7CC158A8" w14:textId="77777777" w:rsidR="00865078" w:rsidRDefault="00865078" w:rsidP="00D42B0A">
            <w:pPr>
              <w:ind w:left="0" w:hanging="2"/>
            </w:pPr>
            <w:bookmarkStart w:id="138" w:name="_heading=h.egoule4swv6c" w:colFirst="0" w:colLast="0"/>
            <w:bookmarkEnd w:id="138"/>
            <w:r>
              <w:t>insert into open_subject values(48,</w:t>
            </w:r>
            <w:r>
              <w:tab/>
              <w:t>30,</w:t>
            </w:r>
            <w:r>
              <w:tab/>
              <w:t>6,</w:t>
            </w:r>
            <w:r>
              <w:tab/>
              <w:t>10,</w:t>
            </w:r>
            <w:r>
              <w:tab/>
              <w:t>'2023-10-02',</w:t>
            </w:r>
            <w:r>
              <w:tab/>
              <w:t>'2023-11-03');</w:t>
            </w:r>
          </w:p>
          <w:p w14:paraId="2073156D" w14:textId="77777777" w:rsidR="00865078" w:rsidRDefault="00865078" w:rsidP="00D42B0A">
            <w:pPr>
              <w:ind w:left="0" w:hanging="2"/>
            </w:pPr>
            <w:bookmarkStart w:id="139" w:name="_heading=h.931teaml4ewh" w:colFirst="0" w:colLast="0"/>
            <w:bookmarkEnd w:id="139"/>
            <w:r>
              <w:t>insert into open_subject values(49,</w:t>
            </w:r>
            <w:r>
              <w:tab/>
              <w:t>21,</w:t>
            </w:r>
            <w:r>
              <w:tab/>
              <w:t>5,</w:t>
            </w:r>
            <w:r>
              <w:tab/>
              <w:t>10,</w:t>
            </w:r>
            <w:r>
              <w:tab/>
              <w:t>'2023-11-04',</w:t>
            </w:r>
            <w:r>
              <w:tab/>
              <w:t>'2023-12-15');</w:t>
            </w:r>
          </w:p>
          <w:p w14:paraId="7A09BBC1" w14:textId="77777777" w:rsidR="00865078" w:rsidRDefault="00865078" w:rsidP="00D42B0A">
            <w:pPr>
              <w:ind w:left="0" w:hanging="2"/>
            </w:pPr>
            <w:bookmarkStart w:id="140" w:name="_heading=h.bgqcidnjkn3d" w:colFirst="0" w:colLast="0"/>
            <w:bookmarkEnd w:id="140"/>
            <w:r>
              <w:t>insert into open_subject values(50,</w:t>
            </w:r>
            <w:r>
              <w:tab/>
              <w:t>22,</w:t>
            </w:r>
            <w:r>
              <w:tab/>
              <w:t>5,</w:t>
            </w:r>
            <w:r>
              <w:tab/>
              <w:t>10,</w:t>
            </w:r>
            <w:r>
              <w:tab/>
              <w:t>'2023-12-16',</w:t>
            </w:r>
            <w:r>
              <w:tab/>
              <w:t>'2024-01-06');</w:t>
            </w:r>
          </w:p>
          <w:p w14:paraId="6274CE0D" w14:textId="77777777" w:rsidR="00865078" w:rsidRDefault="00865078" w:rsidP="00D42B0A">
            <w:pPr>
              <w:ind w:left="0" w:hanging="2"/>
            </w:pPr>
            <w:bookmarkStart w:id="141" w:name="_heading=h.d8larkow8p9x" w:colFirst="0" w:colLast="0"/>
            <w:bookmarkEnd w:id="141"/>
            <w:r>
              <w:t>insert into open_subject values(51,</w:t>
            </w:r>
            <w:r>
              <w:tab/>
              <w:t>1,</w:t>
            </w:r>
            <w:r>
              <w:tab/>
              <w:t>7,</w:t>
            </w:r>
            <w:r>
              <w:tab/>
              <w:t>11,</w:t>
            </w:r>
            <w:r>
              <w:tab/>
              <w:t>'2021-09-12',</w:t>
            </w:r>
            <w:r>
              <w:tab/>
              <w:t>'2021-10-02');</w:t>
            </w:r>
          </w:p>
          <w:p w14:paraId="3611BB24" w14:textId="77777777" w:rsidR="00865078" w:rsidRDefault="00865078" w:rsidP="00D42B0A">
            <w:pPr>
              <w:ind w:left="0" w:hanging="2"/>
            </w:pPr>
            <w:bookmarkStart w:id="142" w:name="_heading=h.z56po5pweq85" w:colFirst="0" w:colLast="0"/>
            <w:bookmarkEnd w:id="142"/>
            <w:r>
              <w:t>insert into open_subject values(52,</w:t>
            </w:r>
            <w:r>
              <w:tab/>
              <w:t>3,</w:t>
            </w:r>
            <w:r>
              <w:tab/>
              <w:t>1,</w:t>
            </w:r>
            <w:r>
              <w:tab/>
              <w:t>11,</w:t>
            </w:r>
            <w:r>
              <w:tab/>
              <w:t>'2021-10-03',</w:t>
            </w:r>
            <w:r>
              <w:tab/>
              <w:t>'2021-11-19');</w:t>
            </w:r>
          </w:p>
          <w:p w14:paraId="61451590" w14:textId="77777777" w:rsidR="00865078" w:rsidRDefault="00865078" w:rsidP="00D42B0A">
            <w:pPr>
              <w:ind w:left="0" w:hanging="2"/>
            </w:pPr>
            <w:bookmarkStart w:id="143" w:name="_heading=h.9gii5jhre9cf" w:colFirst="0" w:colLast="0"/>
            <w:bookmarkEnd w:id="143"/>
            <w:r>
              <w:t>insert into open_subject values(53,</w:t>
            </w:r>
            <w:r>
              <w:tab/>
              <w:t>30,</w:t>
            </w:r>
            <w:r>
              <w:tab/>
              <w:t>6,</w:t>
            </w:r>
            <w:r>
              <w:tab/>
              <w:t>11,</w:t>
            </w:r>
            <w:r>
              <w:tab/>
              <w:t>'2021-11-20',</w:t>
            </w:r>
            <w:r>
              <w:tab/>
              <w:t>'2021-12-22');</w:t>
            </w:r>
          </w:p>
          <w:p w14:paraId="32592C13" w14:textId="77777777" w:rsidR="00865078" w:rsidRDefault="00865078" w:rsidP="00D42B0A">
            <w:pPr>
              <w:ind w:left="0" w:hanging="2"/>
            </w:pPr>
            <w:bookmarkStart w:id="144" w:name="_heading=h.o6oyrygkwrmy" w:colFirst="0" w:colLast="0"/>
            <w:bookmarkEnd w:id="144"/>
            <w:r>
              <w:t>insert into open_subject values(54,</w:t>
            </w:r>
            <w:r>
              <w:tab/>
              <w:t>23,</w:t>
            </w:r>
            <w:r>
              <w:tab/>
              <w:t>5,</w:t>
            </w:r>
            <w:r>
              <w:tab/>
              <w:t>11,</w:t>
            </w:r>
            <w:r>
              <w:tab/>
              <w:t>'2021-12-23',</w:t>
            </w:r>
            <w:r>
              <w:tab/>
              <w:t>'2022-01-11');</w:t>
            </w:r>
          </w:p>
          <w:p w14:paraId="21FCAAEC" w14:textId="77777777" w:rsidR="00865078" w:rsidRDefault="00865078" w:rsidP="00D42B0A">
            <w:pPr>
              <w:ind w:left="0" w:hanging="2"/>
            </w:pPr>
            <w:bookmarkStart w:id="145" w:name="_heading=h.o3ble8v0w1bf" w:colFirst="0" w:colLast="0"/>
            <w:bookmarkEnd w:id="145"/>
            <w:r>
              <w:t>insert into open_subject values(55,</w:t>
            </w:r>
            <w:r>
              <w:tab/>
              <w:t>24,</w:t>
            </w:r>
            <w:r>
              <w:tab/>
              <w:t>5,</w:t>
            </w:r>
            <w:r>
              <w:tab/>
              <w:t>11,</w:t>
            </w:r>
            <w:r>
              <w:tab/>
              <w:t>'2022-01-12',</w:t>
            </w:r>
            <w:r>
              <w:tab/>
              <w:t>'2022-02-22');</w:t>
            </w:r>
          </w:p>
          <w:p w14:paraId="7535E74A" w14:textId="77777777" w:rsidR="00865078" w:rsidRDefault="00865078" w:rsidP="00D42B0A">
            <w:pPr>
              <w:ind w:left="0" w:hanging="2"/>
            </w:pPr>
            <w:bookmarkStart w:id="146" w:name="_heading=h.196nfj6aypud" w:colFirst="0" w:colLast="0"/>
            <w:bookmarkEnd w:id="146"/>
            <w:r>
              <w:t>insert into open_subject values(56,</w:t>
            </w:r>
            <w:r>
              <w:tab/>
              <w:t>1,</w:t>
            </w:r>
            <w:r>
              <w:tab/>
              <w:t>7,</w:t>
            </w:r>
            <w:r>
              <w:tab/>
              <w:t>12,</w:t>
            </w:r>
            <w:r>
              <w:tab/>
              <w:t>'2022-03-15',</w:t>
            </w:r>
            <w:r>
              <w:tab/>
              <w:t>'2022-04-04');</w:t>
            </w:r>
          </w:p>
          <w:p w14:paraId="2FF6EDA2" w14:textId="77777777" w:rsidR="00865078" w:rsidRDefault="00865078" w:rsidP="00D42B0A">
            <w:pPr>
              <w:ind w:left="0" w:hanging="2"/>
            </w:pPr>
            <w:bookmarkStart w:id="147" w:name="_heading=h.vw5axxdk7h1k" w:colFirst="0" w:colLast="0"/>
            <w:bookmarkEnd w:id="147"/>
            <w:r>
              <w:t>insert into open_subject values(57,</w:t>
            </w:r>
            <w:r>
              <w:tab/>
              <w:t>3,</w:t>
            </w:r>
            <w:r>
              <w:tab/>
              <w:t>10,</w:t>
            </w:r>
            <w:r>
              <w:tab/>
              <w:t>12,</w:t>
            </w:r>
            <w:r>
              <w:tab/>
              <w:t>'2022-04-05',</w:t>
            </w:r>
            <w:r>
              <w:tab/>
              <w:t>'2022-05-14');</w:t>
            </w:r>
          </w:p>
          <w:p w14:paraId="2F071B1F" w14:textId="77777777" w:rsidR="00865078" w:rsidRDefault="00865078" w:rsidP="00D42B0A">
            <w:pPr>
              <w:ind w:left="0" w:hanging="2"/>
            </w:pPr>
            <w:bookmarkStart w:id="148" w:name="_heading=h.318vslj6ide9" w:colFirst="0" w:colLast="0"/>
            <w:bookmarkEnd w:id="148"/>
            <w:r>
              <w:t>insert into open_subject values(58,</w:t>
            </w:r>
            <w:r>
              <w:tab/>
              <w:t>30,</w:t>
            </w:r>
            <w:r>
              <w:tab/>
              <w:t>6,</w:t>
            </w:r>
            <w:r>
              <w:tab/>
              <w:t>12,</w:t>
            </w:r>
            <w:r>
              <w:tab/>
              <w:t>'2022-05-15',</w:t>
            </w:r>
            <w:r>
              <w:tab/>
              <w:t>'2022-06-12');</w:t>
            </w:r>
          </w:p>
          <w:p w14:paraId="3EA841BD" w14:textId="77777777" w:rsidR="00865078" w:rsidRDefault="00865078" w:rsidP="00D42B0A">
            <w:pPr>
              <w:ind w:left="0" w:hanging="2"/>
            </w:pPr>
            <w:bookmarkStart w:id="149" w:name="_heading=h.ul3d47w4hv6o" w:colFirst="0" w:colLast="0"/>
            <w:bookmarkEnd w:id="149"/>
            <w:r>
              <w:t>insert into open_subject values(59,</w:t>
            </w:r>
            <w:r>
              <w:tab/>
              <w:t>28,</w:t>
            </w:r>
            <w:r>
              <w:tab/>
              <w:t>6,</w:t>
            </w:r>
            <w:r>
              <w:tab/>
              <w:t>12,</w:t>
            </w:r>
            <w:r>
              <w:tab/>
              <w:t>'2022-06-13',</w:t>
            </w:r>
            <w:r>
              <w:tab/>
              <w:t>'2022-07-24');</w:t>
            </w:r>
          </w:p>
          <w:p w14:paraId="57EEC274" w14:textId="77777777" w:rsidR="00865078" w:rsidRDefault="00865078" w:rsidP="00D42B0A">
            <w:pPr>
              <w:ind w:left="0" w:hanging="2"/>
            </w:pPr>
            <w:bookmarkStart w:id="150" w:name="_heading=h.iu5oewgeujek" w:colFirst="0" w:colLast="0"/>
            <w:bookmarkEnd w:id="150"/>
            <w:r>
              <w:t>insert into open_subject values(60,</w:t>
            </w:r>
            <w:r>
              <w:tab/>
              <w:t>26,</w:t>
            </w:r>
            <w:r>
              <w:tab/>
              <w:t>6,</w:t>
            </w:r>
            <w:r>
              <w:tab/>
              <w:t>12,</w:t>
            </w:r>
            <w:r>
              <w:tab/>
              <w:t>'2022-07-25',</w:t>
            </w:r>
            <w:r>
              <w:tab/>
              <w:t>'2024-08-14');</w:t>
            </w:r>
          </w:p>
          <w:p w14:paraId="7DA6D153" w14:textId="77777777" w:rsidR="00865078" w:rsidRDefault="00865078" w:rsidP="00D42B0A">
            <w:pPr>
              <w:ind w:left="0" w:hanging="2"/>
            </w:pPr>
            <w:bookmarkStart w:id="151" w:name="_heading=h.t7kuh3sbqi12" w:colFirst="0" w:colLast="0"/>
            <w:bookmarkEnd w:id="151"/>
          </w:p>
          <w:p w14:paraId="03B960A8" w14:textId="77777777" w:rsidR="00865078" w:rsidRDefault="00865078" w:rsidP="00D42B0A">
            <w:pPr>
              <w:ind w:left="0" w:hanging="2"/>
            </w:pPr>
            <w:bookmarkStart w:id="152" w:name="_heading=h.oug895a8jf6k" w:colFirst="0" w:colLast="0"/>
            <w:bookmarkEnd w:id="152"/>
          </w:p>
        </w:tc>
      </w:tr>
    </w:tbl>
    <w:p w14:paraId="1392C51F" w14:textId="3C79C1BD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60A3C2A" w14:textId="71B2DC30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235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5505"/>
        <w:gridCol w:w="3825"/>
        <w:gridCol w:w="3150"/>
      </w:tblGrid>
      <w:tr w:rsidR="00865078" w14:paraId="283109E9" w14:textId="77777777" w:rsidTr="00D42B0A">
        <w:tc>
          <w:tcPr>
            <w:tcW w:w="1755" w:type="dxa"/>
            <w:shd w:val="clear" w:color="auto" w:fill="D9D9D9"/>
            <w:vAlign w:val="center"/>
          </w:tcPr>
          <w:p w14:paraId="189D460F" w14:textId="77777777" w:rsidR="00865078" w:rsidRDefault="00865078" w:rsidP="00D42B0A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64957348" w14:textId="77777777" w:rsidR="00865078" w:rsidRDefault="00865078" w:rsidP="00D42B0A">
            <w:pPr>
              <w:ind w:left="0" w:hanging="2"/>
            </w:pPr>
            <w:r>
              <w:rPr>
                <w:highlight w:val="white"/>
              </w:rPr>
              <w:t>curriculum_list</w:t>
            </w:r>
          </w:p>
        </w:tc>
        <w:tc>
          <w:tcPr>
            <w:tcW w:w="3825" w:type="dxa"/>
            <w:shd w:val="clear" w:color="auto" w:fill="D9D9D9"/>
            <w:vAlign w:val="center"/>
          </w:tcPr>
          <w:p w14:paraId="54747615" w14:textId="77777777" w:rsidR="00865078" w:rsidRDefault="00865078" w:rsidP="00D42B0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2E2F72C" w14:textId="77777777" w:rsidR="00865078" w:rsidRDefault="00865078" w:rsidP="00D42B0A">
            <w:pPr>
              <w:ind w:left="0" w:hanging="2"/>
              <w:jc w:val="left"/>
            </w:pPr>
            <w:r>
              <w:t>2022-05-17</w:t>
            </w:r>
          </w:p>
        </w:tc>
      </w:tr>
      <w:tr w:rsidR="00865078" w14:paraId="5E5807D5" w14:textId="77777777" w:rsidTr="00D42B0A">
        <w:tc>
          <w:tcPr>
            <w:tcW w:w="1755" w:type="dxa"/>
            <w:shd w:val="clear" w:color="auto" w:fill="D9D9D9"/>
            <w:vAlign w:val="center"/>
          </w:tcPr>
          <w:p w14:paraId="7C55E896" w14:textId="77777777" w:rsidR="00865078" w:rsidRDefault="00865078" w:rsidP="00D42B0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06C8C47F" w14:textId="77777777" w:rsidR="00865078" w:rsidRDefault="00865078" w:rsidP="00D42B0A">
            <w:pPr>
              <w:ind w:left="0" w:hanging="2"/>
              <w:jc w:val="left"/>
            </w:pPr>
            <w:r>
              <w:t>전체과정</w:t>
            </w:r>
          </w:p>
        </w:tc>
        <w:tc>
          <w:tcPr>
            <w:tcW w:w="3825" w:type="dxa"/>
            <w:shd w:val="clear" w:color="auto" w:fill="D9D9D9"/>
            <w:vAlign w:val="center"/>
          </w:tcPr>
          <w:p w14:paraId="5F26F54E" w14:textId="77777777" w:rsidR="00865078" w:rsidRDefault="00865078" w:rsidP="00D42B0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749DA1E0" w14:textId="77777777" w:rsidR="00865078" w:rsidRDefault="00865078" w:rsidP="00D42B0A">
            <w:pPr>
              <w:ind w:left="0" w:hanging="2"/>
            </w:pPr>
            <w:r>
              <w:t>주혜원</w:t>
            </w:r>
          </w:p>
        </w:tc>
      </w:tr>
      <w:tr w:rsidR="00865078" w14:paraId="6B68E8C9" w14:textId="77777777" w:rsidTr="00D42B0A">
        <w:tc>
          <w:tcPr>
            <w:tcW w:w="14235" w:type="dxa"/>
            <w:gridSpan w:val="4"/>
            <w:shd w:val="clear" w:color="auto" w:fill="D9D9D9"/>
            <w:vAlign w:val="center"/>
          </w:tcPr>
          <w:p w14:paraId="72316126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4615FB25" w14:textId="77777777" w:rsidTr="00D42B0A">
        <w:trPr>
          <w:trHeight w:val="2115"/>
        </w:trPr>
        <w:tc>
          <w:tcPr>
            <w:tcW w:w="14235" w:type="dxa"/>
            <w:gridSpan w:val="4"/>
            <w:vAlign w:val="center"/>
          </w:tcPr>
          <w:p w14:paraId="32B75C22" w14:textId="77777777" w:rsidR="00865078" w:rsidRDefault="00865078" w:rsidP="00D42B0A">
            <w:pPr>
              <w:ind w:left="0" w:hanging="2"/>
            </w:pPr>
          </w:p>
          <w:p w14:paraId="3F565A98" w14:textId="77777777" w:rsidR="00865078" w:rsidRDefault="00865078" w:rsidP="00D42B0A">
            <w:pPr>
              <w:ind w:left="0" w:hanging="2"/>
            </w:pPr>
            <w:r>
              <w:t>–[seq, 과정번호, 과목번호]</w:t>
            </w:r>
          </w:p>
          <w:p w14:paraId="6EDE55AD" w14:textId="77777777" w:rsidR="00865078" w:rsidRDefault="00865078" w:rsidP="00D42B0A">
            <w:pPr>
              <w:ind w:left="0" w:hanging="2"/>
            </w:pPr>
          </w:p>
          <w:p w14:paraId="6289D398" w14:textId="77777777" w:rsidR="00865078" w:rsidRDefault="00865078" w:rsidP="00D42B0A">
            <w:pPr>
              <w:ind w:left="0" w:hanging="2"/>
            </w:pPr>
            <w:r>
              <w:t>insert into curriculum_list values(1,</w:t>
            </w:r>
            <w:r>
              <w:tab/>
              <w:t>4,</w:t>
            </w:r>
            <w:r>
              <w:tab/>
              <w:t>1);-1(개설과정번호)</w:t>
            </w:r>
          </w:p>
          <w:p w14:paraId="5C8750E6" w14:textId="77777777" w:rsidR="00865078" w:rsidRDefault="00865078" w:rsidP="00D42B0A">
            <w:pPr>
              <w:ind w:left="0" w:hanging="2"/>
            </w:pPr>
            <w:r>
              <w:t>insert into curriculum_list values(2,</w:t>
            </w:r>
            <w:r>
              <w:tab/>
              <w:t>4,</w:t>
            </w:r>
            <w:r>
              <w:tab/>
              <w:t>3);</w:t>
            </w:r>
          </w:p>
          <w:p w14:paraId="4E3769DC" w14:textId="77777777" w:rsidR="00865078" w:rsidRDefault="00865078" w:rsidP="00D42B0A">
            <w:pPr>
              <w:ind w:left="0" w:hanging="2"/>
            </w:pPr>
            <w:r>
              <w:t>insert into curriculum_list values(3,</w:t>
            </w:r>
            <w:r>
              <w:tab/>
              <w:t>4,</w:t>
            </w:r>
            <w:r>
              <w:tab/>
              <w:t>30);</w:t>
            </w:r>
          </w:p>
          <w:p w14:paraId="3EE502C0" w14:textId="77777777" w:rsidR="00865078" w:rsidRDefault="00865078" w:rsidP="00D42B0A">
            <w:pPr>
              <w:ind w:left="0" w:hanging="2"/>
            </w:pPr>
            <w:r>
              <w:t>insert into curriculum_list values(4,</w:t>
            </w:r>
            <w:r>
              <w:tab/>
              <w:t>4,</w:t>
            </w:r>
            <w:r>
              <w:tab/>
              <w:t>2);</w:t>
            </w:r>
          </w:p>
          <w:p w14:paraId="72A753D1" w14:textId="77777777" w:rsidR="00865078" w:rsidRDefault="00865078" w:rsidP="00D42B0A">
            <w:pPr>
              <w:ind w:left="0" w:hanging="2"/>
            </w:pPr>
            <w:r>
              <w:t>insert into curriculum_list values(5,</w:t>
            </w:r>
            <w:r>
              <w:tab/>
              <w:t>4,</w:t>
            </w:r>
            <w:r>
              <w:tab/>
              <w:t>4);</w:t>
            </w:r>
          </w:p>
          <w:p w14:paraId="1847717D" w14:textId="77777777" w:rsidR="00865078" w:rsidRDefault="00865078" w:rsidP="00D42B0A">
            <w:pPr>
              <w:ind w:left="0" w:hanging="2"/>
            </w:pPr>
            <w:r>
              <w:t>insert into curriculum_list values(6,</w:t>
            </w:r>
            <w:r>
              <w:tab/>
              <w:t>14,</w:t>
            </w:r>
            <w:r>
              <w:tab/>
              <w:t>1);-2</w:t>
            </w:r>
          </w:p>
          <w:p w14:paraId="07D985EE" w14:textId="77777777" w:rsidR="00865078" w:rsidRDefault="00865078" w:rsidP="00D42B0A">
            <w:pPr>
              <w:ind w:left="0" w:hanging="2"/>
            </w:pPr>
            <w:r>
              <w:t>insert into curriculum_list values(7,</w:t>
            </w:r>
            <w:r>
              <w:tab/>
              <w:t>14,</w:t>
            </w:r>
            <w:r>
              <w:tab/>
              <w:t>3);</w:t>
            </w:r>
          </w:p>
          <w:p w14:paraId="3EF3B3CF" w14:textId="77777777" w:rsidR="00865078" w:rsidRDefault="00865078" w:rsidP="00D42B0A">
            <w:pPr>
              <w:ind w:left="0" w:hanging="2"/>
            </w:pPr>
            <w:r>
              <w:t>insert into curriculum_list values(8,</w:t>
            </w:r>
            <w:r>
              <w:tab/>
              <w:t>14,</w:t>
            </w:r>
            <w:r>
              <w:tab/>
              <w:t>30);</w:t>
            </w:r>
          </w:p>
          <w:p w14:paraId="2645D674" w14:textId="77777777" w:rsidR="00865078" w:rsidRDefault="00865078" w:rsidP="00D42B0A">
            <w:pPr>
              <w:ind w:left="0" w:hanging="2"/>
            </w:pPr>
            <w:r>
              <w:t>insert into curriculum_list values(9,</w:t>
            </w:r>
            <w:r>
              <w:tab/>
              <w:t>14,</w:t>
            </w:r>
            <w:r>
              <w:tab/>
              <w:t>5);</w:t>
            </w:r>
          </w:p>
          <w:p w14:paraId="6040FA34" w14:textId="77777777" w:rsidR="00865078" w:rsidRDefault="00865078" w:rsidP="00D42B0A">
            <w:pPr>
              <w:ind w:left="0" w:hanging="2"/>
            </w:pPr>
            <w:r>
              <w:t>insert into curriculum_list values(10,</w:t>
            </w:r>
            <w:r>
              <w:tab/>
              <w:t>14,</w:t>
            </w:r>
            <w:r>
              <w:tab/>
              <w:t>6);</w:t>
            </w:r>
          </w:p>
          <w:p w14:paraId="37CB8378" w14:textId="77777777" w:rsidR="00865078" w:rsidRDefault="00865078" w:rsidP="00D42B0A">
            <w:pPr>
              <w:ind w:left="0" w:hanging="2"/>
            </w:pPr>
            <w:r>
              <w:t>insert into curriculum_list values(11,</w:t>
            </w:r>
            <w:r>
              <w:tab/>
              <w:t>11,</w:t>
            </w:r>
            <w:r>
              <w:tab/>
              <w:t>1);-3</w:t>
            </w:r>
          </w:p>
          <w:p w14:paraId="157F5F9F" w14:textId="77777777" w:rsidR="00865078" w:rsidRDefault="00865078" w:rsidP="00D42B0A">
            <w:pPr>
              <w:ind w:left="0" w:hanging="2"/>
            </w:pPr>
            <w:r>
              <w:t>insert into curriculum_list values(12,</w:t>
            </w:r>
            <w:r>
              <w:tab/>
              <w:t>11,</w:t>
            </w:r>
            <w:r>
              <w:tab/>
              <w:t>3);</w:t>
            </w:r>
          </w:p>
          <w:p w14:paraId="5284261C" w14:textId="77777777" w:rsidR="00865078" w:rsidRDefault="00865078" w:rsidP="00D42B0A">
            <w:pPr>
              <w:ind w:left="0" w:hanging="2"/>
            </w:pPr>
            <w:r>
              <w:t>insert into curriculum_list values(13,</w:t>
            </w:r>
            <w:r>
              <w:tab/>
              <w:t>11,</w:t>
            </w:r>
            <w:r>
              <w:tab/>
              <w:t>30);</w:t>
            </w:r>
          </w:p>
          <w:p w14:paraId="32B6E7B9" w14:textId="77777777" w:rsidR="00865078" w:rsidRDefault="00865078" w:rsidP="00D42B0A">
            <w:pPr>
              <w:ind w:left="0" w:hanging="2"/>
            </w:pPr>
            <w:r>
              <w:t>insert into curriculum_list values(14,</w:t>
            </w:r>
            <w:r>
              <w:tab/>
              <w:t>11,</w:t>
            </w:r>
            <w:r>
              <w:tab/>
              <w:t>7);</w:t>
            </w:r>
          </w:p>
          <w:p w14:paraId="2DE47F19" w14:textId="77777777" w:rsidR="00865078" w:rsidRDefault="00865078" w:rsidP="00D42B0A">
            <w:pPr>
              <w:ind w:left="0" w:hanging="2"/>
            </w:pPr>
            <w:r>
              <w:t>insert into curriculum_list values(15,</w:t>
            </w:r>
            <w:r>
              <w:tab/>
              <w:t>11,</w:t>
            </w:r>
            <w:r>
              <w:tab/>
              <w:t>8);</w:t>
            </w:r>
          </w:p>
          <w:p w14:paraId="31ECA239" w14:textId="77777777" w:rsidR="00865078" w:rsidRDefault="00865078" w:rsidP="00D42B0A">
            <w:pPr>
              <w:ind w:left="0" w:hanging="2"/>
            </w:pPr>
            <w:r>
              <w:t>insert into curriculum_list values(16,</w:t>
            </w:r>
            <w:r>
              <w:tab/>
              <w:t>6,</w:t>
            </w:r>
            <w:r>
              <w:tab/>
              <w:t>1);-4</w:t>
            </w:r>
          </w:p>
          <w:p w14:paraId="5E182AC3" w14:textId="77777777" w:rsidR="00865078" w:rsidRDefault="00865078" w:rsidP="00D42B0A">
            <w:pPr>
              <w:ind w:left="0" w:hanging="2"/>
            </w:pPr>
            <w:r>
              <w:t>insert into curriculum_list values(17,</w:t>
            </w:r>
            <w:r>
              <w:tab/>
              <w:t>6,</w:t>
            </w:r>
            <w:r>
              <w:tab/>
              <w:t>2);</w:t>
            </w:r>
          </w:p>
          <w:p w14:paraId="602D74AC" w14:textId="77777777" w:rsidR="00865078" w:rsidRDefault="00865078" w:rsidP="00D42B0A">
            <w:pPr>
              <w:ind w:left="0" w:hanging="2"/>
            </w:pPr>
            <w:r>
              <w:t>insert into curriculum_list values(18,</w:t>
            </w:r>
            <w:r>
              <w:tab/>
              <w:t>6,</w:t>
            </w:r>
            <w:r>
              <w:tab/>
              <w:t>3);</w:t>
            </w:r>
          </w:p>
          <w:p w14:paraId="4AE1D1A9" w14:textId="77777777" w:rsidR="00865078" w:rsidRDefault="00865078" w:rsidP="00D42B0A">
            <w:pPr>
              <w:ind w:left="0" w:hanging="2"/>
            </w:pPr>
            <w:r>
              <w:t>insert into curriculum_list values(19,</w:t>
            </w:r>
            <w:r>
              <w:tab/>
              <w:t>6,</w:t>
            </w:r>
            <w:r>
              <w:tab/>
              <w:t>4);</w:t>
            </w:r>
          </w:p>
          <w:p w14:paraId="54351ECE" w14:textId="77777777" w:rsidR="00865078" w:rsidRDefault="00865078" w:rsidP="00D42B0A">
            <w:pPr>
              <w:ind w:left="0" w:hanging="2"/>
            </w:pPr>
            <w:r>
              <w:t>insert into curriculum_list values(20,</w:t>
            </w:r>
            <w:r>
              <w:tab/>
              <w:t>6,</w:t>
            </w:r>
            <w:r>
              <w:tab/>
              <w:t>30);</w:t>
            </w:r>
          </w:p>
          <w:p w14:paraId="14EB9995" w14:textId="77777777" w:rsidR="00865078" w:rsidRDefault="00865078" w:rsidP="00D42B0A">
            <w:pPr>
              <w:ind w:left="0" w:hanging="2"/>
            </w:pPr>
            <w:r>
              <w:t>insert into curriculum_list values(21,</w:t>
            </w:r>
            <w:r>
              <w:tab/>
              <w:t>11,</w:t>
            </w:r>
            <w:r>
              <w:tab/>
              <w:t>1);-5</w:t>
            </w:r>
          </w:p>
          <w:p w14:paraId="2D6FAD51" w14:textId="77777777" w:rsidR="00865078" w:rsidRDefault="00865078" w:rsidP="00D42B0A">
            <w:pPr>
              <w:ind w:left="0" w:hanging="2"/>
            </w:pPr>
            <w:r>
              <w:t>insert into curriculum_list values(22,</w:t>
            </w:r>
            <w:r>
              <w:tab/>
              <w:t>11,</w:t>
            </w:r>
            <w:r>
              <w:tab/>
              <w:t>3);</w:t>
            </w:r>
          </w:p>
          <w:p w14:paraId="3058BB24" w14:textId="77777777" w:rsidR="00865078" w:rsidRDefault="00865078" w:rsidP="00D42B0A">
            <w:pPr>
              <w:ind w:left="0" w:hanging="2"/>
            </w:pPr>
            <w:r>
              <w:t>insert into curriculum_list values(23,</w:t>
            </w:r>
            <w:r>
              <w:tab/>
              <w:t>11,</w:t>
            </w:r>
            <w:r>
              <w:tab/>
              <w:t>30);</w:t>
            </w:r>
          </w:p>
          <w:p w14:paraId="57102F31" w14:textId="77777777" w:rsidR="00865078" w:rsidRDefault="00865078" w:rsidP="00D42B0A">
            <w:pPr>
              <w:ind w:left="0" w:hanging="2"/>
            </w:pPr>
            <w:r>
              <w:t>insert into curriculum_list values(24,</w:t>
            </w:r>
            <w:r>
              <w:tab/>
              <w:t>11,</w:t>
            </w:r>
            <w:r>
              <w:tab/>
              <w:t>11);</w:t>
            </w:r>
          </w:p>
          <w:p w14:paraId="22EF3FD9" w14:textId="77777777" w:rsidR="00865078" w:rsidRDefault="00865078" w:rsidP="00D42B0A">
            <w:pPr>
              <w:ind w:left="0" w:hanging="2"/>
            </w:pPr>
            <w:r>
              <w:lastRenderedPageBreak/>
              <w:t>insert into curriculum_list values(25,</w:t>
            </w:r>
            <w:r>
              <w:tab/>
              <w:t>11,</w:t>
            </w:r>
            <w:r>
              <w:tab/>
              <w:t>12)</w:t>
            </w:r>
          </w:p>
          <w:p w14:paraId="4F712187" w14:textId="77777777" w:rsidR="00865078" w:rsidRDefault="00865078" w:rsidP="00D42B0A">
            <w:pPr>
              <w:ind w:left="0" w:hanging="2"/>
            </w:pPr>
            <w:r>
              <w:t>insert into curriculum_list values(26,</w:t>
            </w:r>
            <w:r>
              <w:tab/>
              <w:t>11,</w:t>
            </w:r>
            <w:r>
              <w:tab/>
              <w:t>1);-6</w:t>
            </w:r>
          </w:p>
          <w:p w14:paraId="42200CA3" w14:textId="77777777" w:rsidR="00865078" w:rsidRDefault="00865078" w:rsidP="00D42B0A">
            <w:pPr>
              <w:ind w:left="0" w:hanging="2"/>
            </w:pPr>
            <w:r>
              <w:t>insert into curriculum_list values(27,</w:t>
            </w:r>
            <w:r>
              <w:tab/>
              <w:t>11,</w:t>
            </w:r>
            <w:r>
              <w:tab/>
              <w:t>3);</w:t>
            </w:r>
          </w:p>
          <w:p w14:paraId="6291A5D3" w14:textId="77777777" w:rsidR="00865078" w:rsidRDefault="00865078" w:rsidP="00D42B0A">
            <w:pPr>
              <w:ind w:left="0" w:hanging="2"/>
            </w:pPr>
            <w:r>
              <w:t>insert into curriculum_list values(28,</w:t>
            </w:r>
            <w:r>
              <w:tab/>
              <w:t>11,</w:t>
            </w:r>
            <w:r>
              <w:tab/>
              <w:t>30);</w:t>
            </w:r>
          </w:p>
          <w:p w14:paraId="08937CFA" w14:textId="77777777" w:rsidR="00865078" w:rsidRDefault="00865078" w:rsidP="00D42B0A">
            <w:pPr>
              <w:ind w:left="0" w:hanging="2"/>
            </w:pPr>
            <w:r>
              <w:t>insert into curriculum_list values(29,</w:t>
            </w:r>
            <w:r>
              <w:tab/>
              <w:t>11,</w:t>
            </w:r>
            <w:r>
              <w:tab/>
              <w:t>13);</w:t>
            </w:r>
          </w:p>
          <w:p w14:paraId="1D2E36D3" w14:textId="77777777" w:rsidR="00865078" w:rsidRDefault="00865078" w:rsidP="00D42B0A">
            <w:pPr>
              <w:ind w:left="0" w:hanging="2"/>
            </w:pPr>
            <w:r>
              <w:t>insert into curriculum_list values(30,</w:t>
            </w:r>
            <w:r>
              <w:tab/>
              <w:t>11,</w:t>
            </w:r>
            <w:r>
              <w:tab/>
              <w:t>14);</w:t>
            </w:r>
          </w:p>
          <w:p w14:paraId="10F9F261" w14:textId="77777777" w:rsidR="00865078" w:rsidRDefault="00865078" w:rsidP="00D42B0A">
            <w:pPr>
              <w:ind w:left="0" w:hanging="2"/>
            </w:pPr>
            <w:r>
              <w:t>insert into curriculum_list values(31,</w:t>
            </w:r>
            <w:r>
              <w:tab/>
              <w:t>6,</w:t>
            </w:r>
            <w:r>
              <w:tab/>
              <w:t>1);-7</w:t>
            </w:r>
          </w:p>
          <w:p w14:paraId="5FD42FC7" w14:textId="77777777" w:rsidR="00865078" w:rsidRDefault="00865078" w:rsidP="00D42B0A">
            <w:pPr>
              <w:ind w:left="0" w:hanging="2"/>
            </w:pPr>
            <w:r>
              <w:t>insert into curriculum_list values(32,</w:t>
            </w:r>
            <w:r>
              <w:tab/>
              <w:t>6,</w:t>
            </w:r>
            <w:r>
              <w:tab/>
              <w:t>3);</w:t>
            </w:r>
          </w:p>
          <w:p w14:paraId="6A39DC80" w14:textId="77777777" w:rsidR="00865078" w:rsidRDefault="00865078" w:rsidP="00D42B0A">
            <w:pPr>
              <w:ind w:left="0" w:hanging="2"/>
            </w:pPr>
            <w:r>
              <w:t>insert into curriculum_list values(33,</w:t>
            </w:r>
            <w:r>
              <w:tab/>
              <w:t>6,</w:t>
            </w:r>
            <w:r>
              <w:tab/>
              <w:t>30);</w:t>
            </w:r>
          </w:p>
          <w:p w14:paraId="48CD1A54" w14:textId="77777777" w:rsidR="00865078" w:rsidRDefault="00865078" w:rsidP="00D42B0A">
            <w:pPr>
              <w:ind w:left="0" w:hanging="2"/>
            </w:pPr>
            <w:r>
              <w:t>insert into curriculum_list values(34,</w:t>
            </w:r>
            <w:r>
              <w:tab/>
              <w:t>6,</w:t>
            </w:r>
            <w:r>
              <w:tab/>
              <w:t>15);</w:t>
            </w:r>
          </w:p>
          <w:p w14:paraId="7F77DDB5" w14:textId="77777777" w:rsidR="00865078" w:rsidRDefault="00865078" w:rsidP="00D42B0A">
            <w:pPr>
              <w:ind w:left="0" w:hanging="2"/>
            </w:pPr>
            <w:r>
              <w:t>insert into curriculum_list values(35,</w:t>
            </w:r>
            <w:r>
              <w:tab/>
              <w:t>6,</w:t>
            </w:r>
            <w:r>
              <w:tab/>
              <w:t>16);</w:t>
            </w:r>
          </w:p>
          <w:p w14:paraId="348156C0" w14:textId="77777777" w:rsidR="00865078" w:rsidRDefault="00865078" w:rsidP="00D42B0A">
            <w:pPr>
              <w:ind w:left="0" w:hanging="2"/>
            </w:pPr>
            <w:r>
              <w:t>insert into curriculum_list values(36,</w:t>
            </w:r>
            <w:r>
              <w:tab/>
              <w:t>8,</w:t>
            </w:r>
            <w:r>
              <w:tab/>
              <w:t>1);-8</w:t>
            </w:r>
          </w:p>
          <w:p w14:paraId="60E9D01A" w14:textId="77777777" w:rsidR="00865078" w:rsidRDefault="00865078" w:rsidP="00D42B0A">
            <w:pPr>
              <w:ind w:left="0" w:hanging="2"/>
            </w:pPr>
            <w:r>
              <w:t>insert into curriculum_list values(37,</w:t>
            </w:r>
            <w:r>
              <w:tab/>
              <w:t>8,</w:t>
            </w:r>
            <w:r>
              <w:tab/>
              <w:t>3);</w:t>
            </w:r>
          </w:p>
          <w:p w14:paraId="04E152CF" w14:textId="77777777" w:rsidR="00865078" w:rsidRDefault="00865078" w:rsidP="00D42B0A">
            <w:pPr>
              <w:ind w:left="0" w:hanging="2"/>
            </w:pPr>
            <w:r>
              <w:t>insert into curriculum_list values(38,</w:t>
            </w:r>
            <w:r>
              <w:tab/>
              <w:t>8,</w:t>
            </w:r>
            <w:r>
              <w:tab/>
              <w:t>30);</w:t>
            </w:r>
          </w:p>
          <w:p w14:paraId="53328F1D" w14:textId="77777777" w:rsidR="00865078" w:rsidRDefault="00865078" w:rsidP="00D42B0A">
            <w:pPr>
              <w:ind w:left="0" w:hanging="2"/>
            </w:pPr>
            <w:r>
              <w:t>insert into curriculum_list values(39,</w:t>
            </w:r>
            <w:r>
              <w:tab/>
              <w:t>8,</w:t>
            </w:r>
            <w:r>
              <w:tab/>
              <w:t>17);</w:t>
            </w:r>
          </w:p>
          <w:p w14:paraId="55A9230D" w14:textId="77777777" w:rsidR="00865078" w:rsidRDefault="00865078" w:rsidP="00D42B0A">
            <w:pPr>
              <w:ind w:left="0" w:hanging="2"/>
            </w:pPr>
            <w:r>
              <w:t>insert into curriculum_list values(40,</w:t>
            </w:r>
            <w:r>
              <w:tab/>
              <w:t>8,</w:t>
            </w:r>
            <w:r>
              <w:tab/>
              <w:t>18);</w:t>
            </w:r>
          </w:p>
          <w:p w14:paraId="54B2898E" w14:textId="77777777" w:rsidR="00865078" w:rsidRDefault="00865078" w:rsidP="00D42B0A">
            <w:pPr>
              <w:ind w:left="0" w:hanging="2"/>
            </w:pPr>
            <w:r>
              <w:t>insert into curriculum_list values(41,</w:t>
            </w:r>
            <w:r>
              <w:tab/>
              <w:t>16,</w:t>
            </w:r>
            <w:r>
              <w:tab/>
              <w:t>1);-9</w:t>
            </w:r>
          </w:p>
          <w:p w14:paraId="6053F2A3" w14:textId="77777777" w:rsidR="00865078" w:rsidRDefault="00865078" w:rsidP="00D42B0A">
            <w:pPr>
              <w:ind w:left="0" w:hanging="2"/>
            </w:pPr>
            <w:r>
              <w:t>insert into curriculum_list values(42,</w:t>
            </w:r>
            <w:r>
              <w:tab/>
              <w:t>16,</w:t>
            </w:r>
            <w:r>
              <w:tab/>
              <w:t>3);</w:t>
            </w:r>
          </w:p>
          <w:p w14:paraId="0F904031" w14:textId="77777777" w:rsidR="00865078" w:rsidRDefault="00865078" w:rsidP="00D42B0A">
            <w:pPr>
              <w:ind w:left="0" w:hanging="2"/>
            </w:pPr>
            <w:r>
              <w:t>insert into curriculum_list values(43,</w:t>
            </w:r>
            <w:r>
              <w:tab/>
              <w:t>16,</w:t>
            </w:r>
            <w:r>
              <w:tab/>
              <w:t>30);</w:t>
            </w:r>
          </w:p>
          <w:p w14:paraId="2BFB5DA3" w14:textId="77777777" w:rsidR="00865078" w:rsidRDefault="00865078" w:rsidP="00D42B0A">
            <w:pPr>
              <w:ind w:left="0" w:hanging="2"/>
            </w:pPr>
            <w:r>
              <w:t>insert into curriculum_list values(44,</w:t>
            </w:r>
            <w:r>
              <w:tab/>
              <w:t>16,</w:t>
            </w:r>
            <w:r>
              <w:tab/>
              <w:t>19);</w:t>
            </w:r>
          </w:p>
          <w:p w14:paraId="6543F4C7" w14:textId="77777777" w:rsidR="00865078" w:rsidRDefault="00865078" w:rsidP="00D42B0A">
            <w:pPr>
              <w:ind w:left="0" w:hanging="2"/>
            </w:pPr>
            <w:r>
              <w:t>insert into curriculum_list values(45,</w:t>
            </w:r>
            <w:r>
              <w:tab/>
              <w:t>16,</w:t>
            </w:r>
            <w:r>
              <w:tab/>
              <w:t>20);</w:t>
            </w:r>
          </w:p>
          <w:p w14:paraId="7B1269D4" w14:textId="77777777" w:rsidR="00865078" w:rsidRDefault="00865078" w:rsidP="00D42B0A">
            <w:pPr>
              <w:ind w:left="0" w:hanging="2"/>
            </w:pPr>
            <w:r>
              <w:t>insert into curriculum_list values(46,</w:t>
            </w:r>
            <w:r>
              <w:tab/>
              <w:t>18,</w:t>
            </w:r>
            <w:r>
              <w:tab/>
              <w:t>1);-10</w:t>
            </w:r>
          </w:p>
          <w:p w14:paraId="0C72EDAB" w14:textId="77777777" w:rsidR="00865078" w:rsidRDefault="00865078" w:rsidP="00D42B0A">
            <w:pPr>
              <w:ind w:left="0" w:hanging="2"/>
            </w:pPr>
            <w:r>
              <w:t>insert into curriculum_list values(47,</w:t>
            </w:r>
            <w:r>
              <w:tab/>
              <w:t>18,,</w:t>
            </w:r>
            <w:r>
              <w:tab/>
              <w:t>3);</w:t>
            </w:r>
          </w:p>
          <w:p w14:paraId="30147225" w14:textId="77777777" w:rsidR="00865078" w:rsidRDefault="00865078" w:rsidP="00D42B0A">
            <w:pPr>
              <w:ind w:left="0" w:hanging="2"/>
            </w:pPr>
            <w:r>
              <w:t>insert into curriculum_list values(48,</w:t>
            </w:r>
            <w:r>
              <w:tab/>
              <w:t>18,</w:t>
            </w:r>
            <w:r>
              <w:tab/>
              <w:t>30);</w:t>
            </w:r>
          </w:p>
          <w:p w14:paraId="1B6BB1B0" w14:textId="77777777" w:rsidR="00865078" w:rsidRDefault="00865078" w:rsidP="00D42B0A">
            <w:pPr>
              <w:ind w:left="0" w:hanging="2"/>
            </w:pPr>
            <w:r>
              <w:t>insert into curriculum_list values(49,</w:t>
            </w:r>
            <w:r>
              <w:tab/>
              <w:t>18,</w:t>
            </w:r>
            <w:r>
              <w:tab/>
              <w:t>21);</w:t>
            </w:r>
          </w:p>
          <w:p w14:paraId="0D8C61EA" w14:textId="77777777" w:rsidR="00865078" w:rsidRDefault="00865078" w:rsidP="00D42B0A">
            <w:pPr>
              <w:ind w:left="0" w:hanging="2"/>
            </w:pPr>
            <w:r>
              <w:t>insert into curriculum_list values(50,</w:t>
            </w:r>
            <w:r>
              <w:tab/>
              <w:t>18,</w:t>
            </w:r>
            <w:r>
              <w:tab/>
              <w:t>22);</w:t>
            </w:r>
          </w:p>
          <w:p w14:paraId="5D951197" w14:textId="77777777" w:rsidR="00865078" w:rsidRDefault="00865078" w:rsidP="00D42B0A">
            <w:pPr>
              <w:ind w:left="0" w:hanging="2"/>
            </w:pPr>
            <w:r>
              <w:t>insert into curriculum_list values(51,</w:t>
            </w:r>
            <w:r>
              <w:tab/>
              <w:t>6,</w:t>
            </w:r>
            <w:r>
              <w:tab/>
              <w:t>1);-11</w:t>
            </w:r>
          </w:p>
          <w:p w14:paraId="3AD0C7EA" w14:textId="77777777" w:rsidR="00865078" w:rsidRDefault="00865078" w:rsidP="00D42B0A">
            <w:pPr>
              <w:ind w:left="0" w:hanging="2"/>
            </w:pPr>
            <w:r>
              <w:lastRenderedPageBreak/>
              <w:t>insert into curriculum_list values(52,</w:t>
            </w:r>
            <w:r>
              <w:tab/>
              <w:t>6,</w:t>
            </w:r>
            <w:r>
              <w:tab/>
              <w:t>3);</w:t>
            </w:r>
          </w:p>
          <w:p w14:paraId="769231B9" w14:textId="77777777" w:rsidR="00865078" w:rsidRDefault="00865078" w:rsidP="00D42B0A">
            <w:pPr>
              <w:ind w:left="0" w:hanging="2"/>
            </w:pPr>
            <w:r>
              <w:t>insert into curriculum_list values(53,</w:t>
            </w:r>
            <w:r>
              <w:tab/>
              <w:t>6,</w:t>
            </w:r>
            <w:r>
              <w:tab/>
              <w:t>30);</w:t>
            </w:r>
          </w:p>
          <w:p w14:paraId="618A7E9D" w14:textId="77777777" w:rsidR="00865078" w:rsidRDefault="00865078" w:rsidP="00D42B0A">
            <w:pPr>
              <w:ind w:left="0" w:hanging="2"/>
            </w:pPr>
            <w:r>
              <w:t>insert into curriculum_list values(54,</w:t>
            </w:r>
            <w:r>
              <w:tab/>
              <w:t>6,</w:t>
            </w:r>
            <w:r>
              <w:tab/>
              <w:t>23);</w:t>
            </w:r>
          </w:p>
          <w:p w14:paraId="19284958" w14:textId="77777777" w:rsidR="00865078" w:rsidRDefault="00865078" w:rsidP="00D42B0A">
            <w:pPr>
              <w:ind w:left="0" w:hanging="2"/>
            </w:pPr>
            <w:r>
              <w:t>insert into curriculum_list values(55,</w:t>
            </w:r>
            <w:r>
              <w:tab/>
              <w:t>6,</w:t>
            </w:r>
            <w:r>
              <w:tab/>
              <w:t>24);</w:t>
            </w:r>
          </w:p>
          <w:p w14:paraId="3992758F" w14:textId="77777777" w:rsidR="00865078" w:rsidRDefault="00865078" w:rsidP="00D42B0A">
            <w:pPr>
              <w:ind w:left="0" w:hanging="2"/>
            </w:pPr>
            <w:r>
              <w:t>insert into curriculum_list values(56,</w:t>
            </w:r>
            <w:r>
              <w:tab/>
              <w:t>13,</w:t>
            </w:r>
            <w:r>
              <w:tab/>
              <w:t>1); -12</w:t>
            </w:r>
          </w:p>
          <w:p w14:paraId="42B4B874" w14:textId="77777777" w:rsidR="00865078" w:rsidRDefault="00865078" w:rsidP="00D42B0A">
            <w:pPr>
              <w:ind w:left="0" w:hanging="2"/>
            </w:pPr>
            <w:r>
              <w:t>insert into curriculum_list values(57,</w:t>
            </w:r>
            <w:r>
              <w:tab/>
              <w:t>13,</w:t>
            </w:r>
            <w:r>
              <w:tab/>
              <w:t>3);</w:t>
            </w:r>
          </w:p>
          <w:p w14:paraId="2A151B40" w14:textId="77777777" w:rsidR="00865078" w:rsidRDefault="00865078" w:rsidP="00D42B0A">
            <w:pPr>
              <w:ind w:left="0" w:hanging="2"/>
            </w:pPr>
            <w:r>
              <w:t>insert into curriculum_list values(58,</w:t>
            </w:r>
            <w:r>
              <w:tab/>
              <w:t>13,</w:t>
            </w:r>
            <w:r>
              <w:tab/>
              <w:t>30);</w:t>
            </w:r>
          </w:p>
          <w:p w14:paraId="06C32951" w14:textId="77777777" w:rsidR="00865078" w:rsidRDefault="00865078" w:rsidP="00D42B0A">
            <w:pPr>
              <w:ind w:left="0" w:hanging="2"/>
            </w:pPr>
            <w:r>
              <w:t>insert into curriculum_list values(59,</w:t>
            </w:r>
            <w:r>
              <w:tab/>
              <w:t>13,</w:t>
            </w:r>
            <w:r>
              <w:tab/>
              <w:t>28);</w:t>
            </w:r>
          </w:p>
          <w:p w14:paraId="0814AB59" w14:textId="77777777" w:rsidR="00865078" w:rsidRDefault="00865078" w:rsidP="00D42B0A">
            <w:pPr>
              <w:ind w:left="0" w:hanging="2"/>
            </w:pPr>
            <w:r>
              <w:t>insert into curriculum_list values(60,</w:t>
            </w:r>
            <w:r>
              <w:tab/>
              <w:t>13,</w:t>
            </w:r>
            <w:r>
              <w:tab/>
              <w:t>26);</w:t>
            </w:r>
          </w:p>
          <w:p w14:paraId="1BFE1B2C" w14:textId="77777777" w:rsidR="00865078" w:rsidRDefault="00865078" w:rsidP="00D42B0A">
            <w:pPr>
              <w:ind w:left="0" w:hanging="2"/>
            </w:pPr>
            <w:r>
              <w:t>insert into curriculum_list values(61,</w:t>
            </w:r>
            <w:r>
              <w:tab/>
              <w:t>13,</w:t>
            </w:r>
            <w:r>
              <w:tab/>
              <w:t>1);</w:t>
            </w:r>
          </w:p>
          <w:p w14:paraId="7E653668" w14:textId="77777777" w:rsidR="00865078" w:rsidRDefault="00865078" w:rsidP="00D42B0A">
            <w:pPr>
              <w:ind w:left="0" w:hanging="2"/>
            </w:pPr>
            <w:r>
              <w:t>insert into curriculum_list values(62,</w:t>
            </w:r>
            <w:r>
              <w:tab/>
              <w:t>13,</w:t>
            </w:r>
            <w:r>
              <w:tab/>
              <w:t>3);</w:t>
            </w:r>
          </w:p>
          <w:p w14:paraId="0BE5224E" w14:textId="77777777" w:rsidR="00865078" w:rsidRDefault="00865078" w:rsidP="00D42B0A">
            <w:pPr>
              <w:ind w:left="0" w:hanging="2"/>
            </w:pPr>
            <w:r>
              <w:t>insert into curriculum_list values(63,</w:t>
            </w:r>
            <w:r>
              <w:tab/>
              <w:t>13,</w:t>
            </w:r>
            <w:r>
              <w:tab/>
              <w:t>30);</w:t>
            </w:r>
          </w:p>
          <w:p w14:paraId="7061BAD0" w14:textId="77777777" w:rsidR="00865078" w:rsidRDefault="00865078" w:rsidP="00D42B0A">
            <w:pPr>
              <w:ind w:left="0" w:hanging="2"/>
            </w:pPr>
            <w:r>
              <w:t>insert into curriculum_list values(64,</w:t>
            </w:r>
            <w:r>
              <w:tab/>
              <w:t>13,</w:t>
            </w:r>
            <w:r>
              <w:tab/>
              <w:t>14);</w:t>
            </w:r>
          </w:p>
          <w:p w14:paraId="7048AB68" w14:textId="77777777" w:rsidR="00865078" w:rsidRDefault="00865078" w:rsidP="00D42B0A">
            <w:pPr>
              <w:ind w:left="0" w:hanging="2"/>
            </w:pPr>
            <w:r>
              <w:t>insert into curriculum_list values(65,</w:t>
            </w:r>
            <w:r>
              <w:tab/>
              <w:t>13,</w:t>
            </w:r>
            <w:r>
              <w:tab/>
              <w:t>17);</w:t>
            </w:r>
          </w:p>
          <w:p w14:paraId="2EE499B6" w14:textId="77777777" w:rsidR="00865078" w:rsidRDefault="00865078" w:rsidP="00D42B0A">
            <w:pPr>
              <w:ind w:left="0" w:hanging="2"/>
            </w:pPr>
            <w:r>
              <w:t>insert into curriculum_list values(66,</w:t>
            </w:r>
            <w:r>
              <w:tab/>
              <w:t>14,</w:t>
            </w:r>
            <w:r>
              <w:tab/>
              <w:t>1);</w:t>
            </w:r>
          </w:p>
          <w:p w14:paraId="12E9A85F" w14:textId="77777777" w:rsidR="00865078" w:rsidRDefault="00865078" w:rsidP="00D42B0A">
            <w:pPr>
              <w:ind w:left="0" w:hanging="2"/>
            </w:pPr>
            <w:r>
              <w:t>insert into curriculum_list values(67,</w:t>
            </w:r>
            <w:r>
              <w:tab/>
              <w:t>14,</w:t>
            </w:r>
            <w:r>
              <w:tab/>
              <w:t>3);</w:t>
            </w:r>
          </w:p>
          <w:p w14:paraId="28ED0267" w14:textId="77777777" w:rsidR="00865078" w:rsidRDefault="00865078" w:rsidP="00D42B0A">
            <w:pPr>
              <w:ind w:left="0" w:hanging="2"/>
            </w:pPr>
            <w:r>
              <w:t>insert into curriculum_list values(68,</w:t>
            </w:r>
            <w:r>
              <w:tab/>
              <w:t>14,</w:t>
            </w:r>
            <w:r>
              <w:tab/>
              <w:t>30);</w:t>
            </w:r>
          </w:p>
          <w:p w14:paraId="2782049C" w14:textId="77777777" w:rsidR="00865078" w:rsidRDefault="00865078" w:rsidP="00D42B0A">
            <w:pPr>
              <w:ind w:left="0" w:hanging="2"/>
            </w:pPr>
            <w:r>
              <w:t>insert into curriculum_list values(69,</w:t>
            </w:r>
            <w:r>
              <w:tab/>
              <w:t>14,</w:t>
            </w:r>
            <w:r>
              <w:tab/>
              <w:t>18);</w:t>
            </w:r>
          </w:p>
          <w:p w14:paraId="41F78A52" w14:textId="77777777" w:rsidR="00865078" w:rsidRDefault="00865078" w:rsidP="00D42B0A">
            <w:pPr>
              <w:ind w:left="0" w:hanging="2"/>
            </w:pPr>
            <w:r>
              <w:t>insert into curriculum_list values(70,</w:t>
            </w:r>
            <w:r>
              <w:tab/>
              <w:t>14,</w:t>
            </w:r>
            <w:r>
              <w:tab/>
              <w:t>11);</w:t>
            </w:r>
          </w:p>
          <w:p w14:paraId="508247BA" w14:textId="77777777" w:rsidR="00865078" w:rsidRDefault="00865078" w:rsidP="00D42B0A">
            <w:pPr>
              <w:ind w:left="0" w:hanging="2"/>
            </w:pPr>
            <w:r>
              <w:t>insert into curriculum_list values(71,</w:t>
            </w:r>
            <w:r>
              <w:tab/>
              <w:t>15,</w:t>
            </w:r>
            <w:r>
              <w:tab/>
              <w:t>1);</w:t>
            </w:r>
          </w:p>
          <w:p w14:paraId="31067F8A" w14:textId="77777777" w:rsidR="00865078" w:rsidRDefault="00865078" w:rsidP="00D42B0A">
            <w:pPr>
              <w:ind w:left="0" w:hanging="2"/>
            </w:pPr>
            <w:r>
              <w:t>insert into curriculum_list values(72,</w:t>
            </w:r>
            <w:r>
              <w:tab/>
              <w:t>15,</w:t>
            </w:r>
            <w:r>
              <w:tab/>
              <w:t>3);</w:t>
            </w:r>
          </w:p>
          <w:p w14:paraId="6157AA39" w14:textId="77777777" w:rsidR="00865078" w:rsidRDefault="00865078" w:rsidP="00D42B0A">
            <w:pPr>
              <w:ind w:left="0" w:hanging="2"/>
            </w:pPr>
            <w:r>
              <w:t>insert into curriculum_list values(73,</w:t>
            </w:r>
            <w:r>
              <w:tab/>
              <w:t>15,</w:t>
            </w:r>
            <w:r>
              <w:tab/>
              <w:t>30);</w:t>
            </w:r>
          </w:p>
          <w:p w14:paraId="7B2A256B" w14:textId="77777777" w:rsidR="00865078" w:rsidRDefault="00865078" w:rsidP="00D42B0A">
            <w:pPr>
              <w:ind w:left="0" w:hanging="2"/>
            </w:pPr>
            <w:r>
              <w:t>insert into curriculum_list values(74,</w:t>
            </w:r>
            <w:r>
              <w:tab/>
              <w:t>15,</w:t>
            </w:r>
            <w:r>
              <w:tab/>
              <w:t>26);</w:t>
            </w:r>
          </w:p>
          <w:p w14:paraId="1AEA7C79" w14:textId="77777777" w:rsidR="00865078" w:rsidRDefault="00865078" w:rsidP="00D42B0A">
            <w:pPr>
              <w:ind w:left="0" w:hanging="2"/>
            </w:pPr>
            <w:r>
              <w:t>insert into curriculum_list values(75,</w:t>
            </w:r>
            <w:r>
              <w:tab/>
              <w:t>15,</w:t>
            </w:r>
            <w:r>
              <w:tab/>
              <w:t>8);</w:t>
            </w:r>
          </w:p>
          <w:p w14:paraId="30B5F883" w14:textId="77777777" w:rsidR="00865078" w:rsidRDefault="00865078" w:rsidP="00D42B0A">
            <w:pPr>
              <w:ind w:left="0" w:hanging="2"/>
            </w:pPr>
            <w:r>
              <w:t>insert into curriculum_list values(76,</w:t>
            </w:r>
            <w:r>
              <w:tab/>
              <w:t>16,</w:t>
            </w:r>
            <w:r>
              <w:tab/>
              <w:t>1);</w:t>
            </w:r>
          </w:p>
          <w:p w14:paraId="500B892A" w14:textId="77777777" w:rsidR="00865078" w:rsidRDefault="00865078" w:rsidP="00D42B0A">
            <w:pPr>
              <w:ind w:left="0" w:hanging="2"/>
            </w:pPr>
            <w:r>
              <w:t>insert into curriculum_list values(77,</w:t>
            </w:r>
            <w:r>
              <w:tab/>
              <w:t>16,</w:t>
            </w:r>
            <w:r>
              <w:tab/>
              <w:t>3);</w:t>
            </w:r>
          </w:p>
          <w:p w14:paraId="6599E659" w14:textId="77777777" w:rsidR="00865078" w:rsidRDefault="00865078" w:rsidP="00D42B0A">
            <w:pPr>
              <w:ind w:left="0" w:hanging="2"/>
            </w:pPr>
            <w:r>
              <w:t>insert into curriculum_list values(78,</w:t>
            </w:r>
            <w:r>
              <w:tab/>
              <w:t>16,</w:t>
            </w:r>
            <w:r>
              <w:tab/>
              <w:t>30);</w:t>
            </w:r>
          </w:p>
          <w:p w14:paraId="5C26D938" w14:textId="77777777" w:rsidR="00865078" w:rsidRDefault="00865078" w:rsidP="00D42B0A">
            <w:pPr>
              <w:ind w:left="0" w:hanging="2"/>
            </w:pPr>
            <w:r>
              <w:lastRenderedPageBreak/>
              <w:t>insert into curriculum_list values(79,</w:t>
            </w:r>
            <w:r>
              <w:tab/>
              <w:t>16,</w:t>
            </w:r>
            <w:r>
              <w:tab/>
              <w:t>24);</w:t>
            </w:r>
          </w:p>
          <w:p w14:paraId="596820F8" w14:textId="77777777" w:rsidR="00865078" w:rsidRDefault="00865078" w:rsidP="00D42B0A">
            <w:pPr>
              <w:ind w:left="0" w:hanging="2"/>
            </w:pPr>
            <w:r>
              <w:t>insert into curriculum_list values(80,</w:t>
            </w:r>
            <w:r>
              <w:tab/>
              <w:t>16,</w:t>
            </w:r>
            <w:r>
              <w:tab/>
              <w:t>23);</w:t>
            </w:r>
          </w:p>
          <w:p w14:paraId="0AC5ABF4" w14:textId="77777777" w:rsidR="00865078" w:rsidRDefault="00865078" w:rsidP="00D42B0A">
            <w:pPr>
              <w:ind w:left="0" w:hanging="2"/>
            </w:pPr>
            <w:r>
              <w:t>insert into curriculum_list values(81,</w:t>
            </w:r>
            <w:r>
              <w:tab/>
              <w:t>17,</w:t>
            </w:r>
            <w:r>
              <w:tab/>
              <w:t>1);</w:t>
            </w:r>
          </w:p>
          <w:p w14:paraId="5C626BA8" w14:textId="77777777" w:rsidR="00865078" w:rsidRDefault="00865078" w:rsidP="00D42B0A">
            <w:pPr>
              <w:ind w:left="0" w:hanging="2"/>
            </w:pPr>
            <w:r>
              <w:t>insert into curriculum_list values(82,</w:t>
            </w:r>
            <w:r>
              <w:tab/>
              <w:t>17,</w:t>
            </w:r>
            <w:r>
              <w:tab/>
              <w:t>3);</w:t>
            </w:r>
          </w:p>
          <w:p w14:paraId="46C8F8D4" w14:textId="77777777" w:rsidR="00865078" w:rsidRDefault="00865078" w:rsidP="00D42B0A">
            <w:pPr>
              <w:ind w:left="0" w:hanging="2"/>
            </w:pPr>
            <w:r>
              <w:t>insert into curriculum_list values(83,</w:t>
            </w:r>
            <w:r>
              <w:tab/>
              <w:t>17,</w:t>
            </w:r>
            <w:r>
              <w:tab/>
              <w:t>30);</w:t>
            </w:r>
          </w:p>
          <w:p w14:paraId="26FEACF7" w14:textId="77777777" w:rsidR="00865078" w:rsidRDefault="00865078" w:rsidP="00D42B0A">
            <w:pPr>
              <w:ind w:left="0" w:hanging="2"/>
            </w:pPr>
            <w:r>
              <w:t>insert into curriculum_list values(84,</w:t>
            </w:r>
            <w:r>
              <w:tab/>
              <w:t>17,</w:t>
            </w:r>
            <w:r>
              <w:tab/>
              <w:t>5);</w:t>
            </w:r>
          </w:p>
          <w:p w14:paraId="133E524E" w14:textId="77777777" w:rsidR="00865078" w:rsidRDefault="00865078" w:rsidP="00D42B0A">
            <w:pPr>
              <w:ind w:left="0" w:hanging="2"/>
            </w:pPr>
            <w:r>
              <w:t>insert into curriculum_list values(85,</w:t>
            </w:r>
            <w:r>
              <w:tab/>
              <w:t>17,</w:t>
            </w:r>
            <w:r>
              <w:tab/>
              <w:t>19);</w:t>
            </w:r>
          </w:p>
          <w:p w14:paraId="58E83441" w14:textId="77777777" w:rsidR="00865078" w:rsidRDefault="00865078" w:rsidP="00D42B0A">
            <w:pPr>
              <w:ind w:left="0" w:hanging="2"/>
            </w:pPr>
            <w:r>
              <w:t>insert into curriculum_list values(86,</w:t>
            </w:r>
            <w:r>
              <w:tab/>
              <w:t>18,</w:t>
            </w:r>
            <w:r>
              <w:tab/>
              <w:t>1);</w:t>
            </w:r>
          </w:p>
          <w:p w14:paraId="5F298B1C" w14:textId="77777777" w:rsidR="00865078" w:rsidRDefault="00865078" w:rsidP="00D42B0A">
            <w:pPr>
              <w:ind w:left="0" w:hanging="2"/>
            </w:pPr>
            <w:r>
              <w:t>insert into curriculum_list values(87,</w:t>
            </w:r>
            <w:r>
              <w:tab/>
              <w:t>18,</w:t>
            </w:r>
            <w:r>
              <w:tab/>
              <w:t>3);</w:t>
            </w:r>
          </w:p>
          <w:p w14:paraId="57CAA7C8" w14:textId="77777777" w:rsidR="00865078" w:rsidRDefault="00865078" w:rsidP="00D42B0A">
            <w:pPr>
              <w:ind w:left="0" w:hanging="2"/>
            </w:pPr>
            <w:r>
              <w:t>insert into curriculum_list values(88,</w:t>
            </w:r>
            <w:r>
              <w:tab/>
              <w:t>18,</w:t>
            </w:r>
            <w:r>
              <w:tab/>
              <w:t>30);</w:t>
            </w:r>
          </w:p>
          <w:p w14:paraId="1493921B" w14:textId="77777777" w:rsidR="00865078" w:rsidRDefault="00865078" w:rsidP="00D42B0A">
            <w:pPr>
              <w:ind w:left="0" w:hanging="2"/>
            </w:pPr>
            <w:r>
              <w:t>insert into curriculum_list values(89,</w:t>
            </w:r>
            <w:r>
              <w:tab/>
              <w:t>18,</w:t>
            </w:r>
            <w:r>
              <w:tab/>
              <w:t>29);</w:t>
            </w:r>
          </w:p>
          <w:p w14:paraId="7C58BF3E" w14:textId="77777777" w:rsidR="00865078" w:rsidRDefault="00865078" w:rsidP="00D42B0A">
            <w:pPr>
              <w:ind w:left="0" w:hanging="2"/>
            </w:pPr>
            <w:r>
              <w:t>insert into curriculum_list values(90,</w:t>
            </w:r>
            <w:r>
              <w:tab/>
              <w:t>18,</w:t>
            </w:r>
            <w:r>
              <w:tab/>
              <w:t>4);</w:t>
            </w:r>
          </w:p>
          <w:p w14:paraId="73AD9885" w14:textId="77777777" w:rsidR="00865078" w:rsidRDefault="00865078" w:rsidP="00D42B0A">
            <w:pPr>
              <w:ind w:left="0" w:hanging="2"/>
            </w:pPr>
            <w:r>
              <w:t>insert into curriculum_list values(91,</w:t>
            </w:r>
            <w:r>
              <w:tab/>
              <w:t>19,</w:t>
            </w:r>
            <w:r>
              <w:tab/>
              <w:t>1);</w:t>
            </w:r>
          </w:p>
          <w:p w14:paraId="65C10ED7" w14:textId="77777777" w:rsidR="00865078" w:rsidRDefault="00865078" w:rsidP="00D42B0A">
            <w:pPr>
              <w:ind w:left="0" w:hanging="2"/>
            </w:pPr>
            <w:r>
              <w:t>insert into curriculum_list values(92,</w:t>
            </w:r>
            <w:r>
              <w:tab/>
              <w:t>19,</w:t>
            </w:r>
            <w:r>
              <w:tab/>
              <w:t>3);</w:t>
            </w:r>
          </w:p>
          <w:p w14:paraId="3A6336EE" w14:textId="77777777" w:rsidR="00865078" w:rsidRDefault="00865078" w:rsidP="00D42B0A">
            <w:pPr>
              <w:ind w:left="0" w:hanging="2"/>
            </w:pPr>
            <w:r>
              <w:t>insert into curriculum_list values(93,</w:t>
            </w:r>
            <w:r>
              <w:tab/>
              <w:t>19,</w:t>
            </w:r>
            <w:r>
              <w:tab/>
              <w:t>30);</w:t>
            </w:r>
          </w:p>
          <w:p w14:paraId="0B3F26B9" w14:textId="77777777" w:rsidR="00865078" w:rsidRDefault="00865078" w:rsidP="00D42B0A">
            <w:pPr>
              <w:ind w:left="0" w:hanging="2"/>
            </w:pPr>
            <w:r>
              <w:t>insert into curriculum_list values(94,</w:t>
            </w:r>
            <w:r>
              <w:tab/>
              <w:t>19,</w:t>
            </w:r>
            <w:r>
              <w:tab/>
              <w:t>12);</w:t>
            </w:r>
          </w:p>
          <w:p w14:paraId="10BD4E04" w14:textId="77777777" w:rsidR="00865078" w:rsidRDefault="00865078" w:rsidP="00D42B0A">
            <w:pPr>
              <w:ind w:left="0" w:hanging="2"/>
            </w:pPr>
            <w:r>
              <w:t>insert into curriculum_list values(95,</w:t>
            </w:r>
            <w:r>
              <w:tab/>
              <w:t>19,</w:t>
            </w:r>
            <w:r>
              <w:tab/>
              <w:t>16);</w:t>
            </w:r>
          </w:p>
          <w:p w14:paraId="4966BBE1" w14:textId="77777777" w:rsidR="00865078" w:rsidRDefault="00865078" w:rsidP="00D42B0A">
            <w:pPr>
              <w:ind w:left="0" w:hanging="2"/>
            </w:pPr>
            <w:r>
              <w:t>insert into curriculum_list values(96,</w:t>
            </w:r>
            <w:r>
              <w:tab/>
              <w:t>20,</w:t>
            </w:r>
            <w:r>
              <w:tab/>
              <w:t>1);</w:t>
            </w:r>
          </w:p>
          <w:p w14:paraId="05428B12" w14:textId="77777777" w:rsidR="00865078" w:rsidRDefault="00865078" w:rsidP="00D42B0A">
            <w:pPr>
              <w:ind w:left="0" w:hanging="2"/>
            </w:pPr>
            <w:r>
              <w:t>insert into curriculum_list values(97,</w:t>
            </w:r>
            <w:r>
              <w:tab/>
              <w:t>20,</w:t>
            </w:r>
            <w:r>
              <w:tab/>
              <w:t>3);</w:t>
            </w:r>
          </w:p>
          <w:p w14:paraId="64DDED54" w14:textId="77777777" w:rsidR="00865078" w:rsidRDefault="00865078" w:rsidP="00D42B0A">
            <w:pPr>
              <w:ind w:left="0" w:hanging="2"/>
            </w:pPr>
            <w:r>
              <w:t>insert into curriculum_list values(98,</w:t>
            </w:r>
            <w:r>
              <w:tab/>
              <w:t>20,</w:t>
            </w:r>
            <w:r>
              <w:tab/>
              <w:t>30);</w:t>
            </w:r>
          </w:p>
          <w:p w14:paraId="30E6ADC5" w14:textId="77777777" w:rsidR="00865078" w:rsidRDefault="00865078" w:rsidP="00D42B0A">
            <w:pPr>
              <w:ind w:left="0" w:hanging="2"/>
            </w:pPr>
            <w:r>
              <w:t>insert into curriculum_list values(99,</w:t>
            </w:r>
            <w:r>
              <w:tab/>
              <w:t>20,</w:t>
            </w:r>
            <w:r>
              <w:tab/>
              <w:t>17);</w:t>
            </w:r>
          </w:p>
          <w:p w14:paraId="1CA53AE1" w14:textId="77777777" w:rsidR="00865078" w:rsidRDefault="00865078" w:rsidP="00D42B0A">
            <w:pPr>
              <w:ind w:left="0" w:hanging="2"/>
            </w:pPr>
            <w:r>
              <w:t>insert into curriculum_list values(100,</w:t>
            </w:r>
            <w:r>
              <w:tab/>
              <w:t>20,</w:t>
            </w:r>
            <w:r>
              <w:tab/>
              <w:t>7);</w:t>
            </w:r>
          </w:p>
          <w:p w14:paraId="09D09B30" w14:textId="77777777" w:rsidR="00865078" w:rsidRDefault="00865078" w:rsidP="00D42B0A">
            <w:pPr>
              <w:ind w:left="0" w:hanging="2"/>
            </w:pPr>
          </w:p>
          <w:p w14:paraId="22DE44ED" w14:textId="77777777" w:rsidR="00865078" w:rsidRDefault="00865078" w:rsidP="00D42B0A">
            <w:pPr>
              <w:ind w:left="0" w:hanging="2"/>
            </w:pPr>
          </w:p>
          <w:p w14:paraId="31AC9D29" w14:textId="681B45D8" w:rsidR="00865078" w:rsidRDefault="00865078" w:rsidP="00865078">
            <w:pPr>
              <w:ind w:leftChars="0" w:left="0" w:firstLineChars="0" w:firstLine="0"/>
            </w:pPr>
          </w:p>
        </w:tc>
      </w:tr>
    </w:tbl>
    <w:p w14:paraId="75B621D5" w14:textId="77777777" w:rsidR="00865078" w:rsidRP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646C9" w14:paraId="02065F2E" w14:textId="77777777" w:rsidTr="00D42B0A">
        <w:tc>
          <w:tcPr>
            <w:tcW w:w="1689" w:type="dxa"/>
            <w:shd w:val="clear" w:color="auto" w:fill="D9D9D9"/>
            <w:vAlign w:val="center"/>
          </w:tcPr>
          <w:p w14:paraId="5860C10F" w14:textId="77777777" w:rsidR="001646C9" w:rsidRDefault="001646C9" w:rsidP="00D42B0A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2DB4F78" w14:textId="77777777" w:rsidR="001646C9" w:rsidRDefault="001646C9" w:rsidP="00D42B0A">
            <w:pPr>
              <w:ind w:left="0" w:hanging="2"/>
            </w:pPr>
            <w:r>
              <w:rPr>
                <w:highlight w:val="white"/>
              </w:rPr>
              <w:t>subject_book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2845B1B" w14:textId="77777777" w:rsidR="001646C9" w:rsidRDefault="001646C9" w:rsidP="00D42B0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AA7CA3D" w14:textId="77777777" w:rsidR="001646C9" w:rsidRDefault="001646C9" w:rsidP="00D42B0A">
            <w:pPr>
              <w:ind w:left="0" w:hanging="2"/>
              <w:jc w:val="left"/>
            </w:pPr>
            <w:r>
              <w:t>2022-05-17</w:t>
            </w:r>
          </w:p>
        </w:tc>
      </w:tr>
      <w:tr w:rsidR="001646C9" w14:paraId="40B137C0" w14:textId="77777777" w:rsidTr="00D42B0A">
        <w:tc>
          <w:tcPr>
            <w:tcW w:w="1689" w:type="dxa"/>
            <w:shd w:val="clear" w:color="auto" w:fill="D9D9D9"/>
            <w:vAlign w:val="center"/>
          </w:tcPr>
          <w:p w14:paraId="497E2A19" w14:textId="77777777" w:rsidR="001646C9" w:rsidRDefault="001646C9" w:rsidP="00D42B0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21D861" w14:textId="77777777" w:rsidR="001646C9" w:rsidRDefault="001646C9" w:rsidP="00D42B0A">
            <w:pPr>
              <w:ind w:left="0" w:hanging="2"/>
              <w:jc w:val="left"/>
            </w:pPr>
            <w:r>
              <w:t>과목사용교재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576BCCF" w14:textId="77777777" w:rsidR="001646C9" w:rsidRDefault="001646C9" w:rsidP="00D42B0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7361430" w14:textId="77777777" w:rsidR="001646C9" w:rsidRDefault="001646C9" w:rsidP="00D42B0A">
            <w:pPr>
              <w:ind w:left="0" w:hanging="2"/>
            </w:pPr>
            <w:r>
              <w:t>주혜원</w:t>
            </w:r>
          </w:p>
        </w:tc>
      </w:tr>
      <w:tr w:rsidR="001646C9" w14:paraId="4F2E54F3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69B49112" w14:textId="77777777" w:rsidR="001646C9" w:rsidRDefault="001646C9" w:rsidP="00D42B0A">
            <w:pPr>
              <w:ind w:left="0" w:hanging="2"/>
            </w:pPr>
            <w:r>
              <w:t>DML</w:t>
            </w:r>
          </w:p>
        </w:tc>
      </w:tr>
      <w:tr w:rsidR="001646C9" w14:paraId="27881BFC" w14:textId="77777777" w:rsidTr="00D42B0A">
        <w:trPr>
          <w:trHeight w:val="2115"/>
        </w:trPr>
        <w:tc>
          <w:tcPr>
            <w:tcW w:w="14174" w:type="dxa"/>
            <w:gridSpan w:val="4"/>
            <w:vAlign w:val="center"/>
          </w:tcPr>
          <w:p w14:paraId="3F7DE052" w14:textId="77777777" w:rsidR="001646C9" w:rsidRDefault="001646C9" w:rsidP="00D42B0A">
            <w:pPr>
              <w:ind w:left="0" w:hanging="2"/>
            </w:pPr>
            <w:r>
              <w:t>insert into subject_book values(1,</w:t>
            </w:r>
            <w:r>
              <w:tab/>
              <w:t>1);</w:t>
            </w:r>
          </w:p>
          <w:p w14:paraId="5B136ECC" w14:textId="77777777" w:rsidR="001646C9" w:rsidRDefault="001646C9" w:rsidP="00D42B0A">
            <w:pPr>
              <w:ind w:left="0" w:hanging="2"/>
            </w:pPr>
            <w:r>
              <w:t>insert into subject_book values(1,</w:t>
            </w:r>
            <w:r>
              <w:tab/>
              <w:t>2);</w:t>
            </w:r>
          </w:p>
          <w:p w14:paraId="138E6D1E" w14:textId="77777777" w:rsidR="001646C9" w:rsidRDefault="001646C9" w:rsidP="00D42B0A">
            <w:pPr>
              <w:ind w:left="0" w:hanging="2"/>
            </w:pPr>
            <w:r>
              <w:t>insert into subject_book values(2,</w:t>
            </w:r>
            <w:r>
              <w:tab/>
              <w:t>3);</w:t>
            </w:r>
          </w:p>
          <w:p w14:paraId="59FCC5AE" w14:textId="77777777" w:rsidR="001646C9" w:rsidRDefault="001646C9" w:rsidP="00D42B0A">
            <w:pPr>
              <w:ind w:left="0" w:hanging="2"/>
            </w:pPr>
            <w:r>
              <w:t>insert into subject_book values(2,</w:t>
            </w:r>
            <w:r>
              <w:tab/>
              <w:t>4);</w:t>
            </w:r>
          </w:p>
          <w:p w14:paraId="51387D60" w14:textId="77777777" w:rsidR="001646C9" w:rsidRDefault="001646C9" w:rsidP="00D42B0A">
            <w:pPr>
              <w:ind w:left="0" w:hanging="2"/>
            </w:pPr>
            <w:r>
              <w:t>insert into subject_book values(3,</w:t>
            </w:r>
            <w:r>
              <w:tab/>
              <w:t>5);</w:t>
            </w:r>
          </w:p>
          <w:p w14:paraId="7F2EAB8E" w14:textId="77777777" w:rsidR="001646C9" w:rsidRDefault="001646C9" w:rsidP="00D42B0A">
            <w:pPr>
              <w:ind w:left="0" w:hanging="2"/>
            </w:pPr>
            <w:r>
              <w:t>insert into subject_book values(4,</w:t>
            </w:r>
            <w:r>
              <w:tab/>
              <w:t>6);</w:t>
            </w:r>
          </w:p>
          <w:p w14:paraId="3C786511" w14:textId="77777777" w:rsidR="001646C9" w:rsidRDefault="001646C9" w:rsidP="00D42B0A">
            <w:pPr>
              <w:ind w:left="0" w:hanging="2"/>
            </w:pPr>
            <w:r>
              <w:t>insert into subject_book values(4,</w:t>
            </w:r>
            <w:r>
              <w:tab/>
              <w:t>7);</w:t>
            </w:r>
          </w:p>
          <w:p w14:paraId="71CA0807" w14:textId="77777777" w:rsidR="001646C9" w:rsidRDefault="001646C9" w:rsidP="00D42B0A">
            <w:pPr>
              <w:ind w:left="0" w:hanging="2"/>
            </w:pPr>
            <w:r>
              <w:t>insert into subject_book values(5,</w:t>
            </w:r>
            <w:r>
              <w:tab/>
              <w:t>8);</w:t>
            </w:r>
          </w:p>
          <w:p w14:paraId="6EA2DFFD" w14:textId="77777777" w:rsidR="001646C9" w:rsidRDefault="001646C9" w:rsidP="00D42B0A">
            <w:pPr>
              <w:ind w:left="0" w:hanging="2"/>
            </w:pPr>
            <w:r>
              <w:t>insert into subject_book values(6,</w:t>
            </w:r>
            <w:r>
              <w:tab/>
              <w:t>9);</w:t>
            </w:r>
          </w:p>
          <w:p w14:paraId="7977D907" w14:textId="77777777" w:rsidR="001646C9" w:rsidRDefault="001646C9" w:rsidP="00D42B0A">
            <w:pPr>
              <w:ind w:left="0" w:hanging="2"/>
            </w:pPr>
            <w:r>
              <w:t>insert into subject_book values(7,</w:t>
            </w:r>
            <w:r>
              <w:tab/>
              <w:t>10);</w:t>
            </w:r>
          </w:p>
          <w:p w14:paraId="05CDE5F2" w14:textId="77777777" w:rsidR="001646C9" w:rsidRDefault="001646C9" w:rsidP="00D42B0A">
            <w:pPr>
              <w:ind w:left="0" w:hanging="2"/>
            </w:pPr>
            <w:r>
              <w:t>insert into subject_book values(8,</w:t>
            </w:r>
            <w:r>
              <w:tab/>
              <w:t>11);</w:t>
            </w:r>
          </w:p>
          <w:p w14:paraId="46FB26E4" w14:textId="77777777" w:rsidR="001646C9" w:rsidRDefault="001646C9" w:rsidP="00D42B0A">
            <w:pPr>
              <w:ind w:left="0" w:hanging="2"/>
            </w:pPr>
            <w:r>
              <w:t>insert into subject_book values(9,</w:t>
            </w:r>
            <w:r>
              <w:tab/>
              <w:t>12);</w:t>
            </w:r>
          </w:p>
          <w:p w14:paraId="2C0FD897" w14:textId="77777777" w:rsidR="001646C9" w:rsidRDefault="001646C9" w:rsidP="00D42B0A">
            <w:pPr>
              <w:ind w:left="0" w:hanging="2"/>
            </w:pPr>
            <w:r>
              <w:t>insert into subject_book values(10,</w:t>
            </w:r>
            <w:r>
              <w:tab/>
              <w:t>13);</w:t>
            </w:r>
          </w:p>
          <w:p w14:paraId="76F4D193" w14:textId="77777777" w:rsidR="001646C9" w:rsidRDefault="001646C9" w:rsidP="00D42B0A">
            <w:pPr>
              <w:ind w:left="0" w:hanging="2"/>
            </w:pPr>
            <w:r>
              <w:t>insert into subject_book values(11,</w:t>
            </w:r>
            <w:r>
              <w:tab/>
              <w:t>14);</w:t>
            </w:r>
          </w:p>
          <w:p w14:paraId="2918E180" w14:textId="77777777" w:rsidR="001646C9" w:rsidRDefault="001646C9" w:rsidP="00D42B0A">
            <w:pPr>
              <w:ind w:left="0" w:hanging="2"/>
            </w:pPr>
            <w:r>
              <w:t>insert into subject_book values(11,</w:t>
            </w:r>
            <w:r>
              <w:tab/>
              <w:t>15);</w:t>
            </w:r>
          </w:p>
          <w:p w14:paraId="3A8FB0F6" w14:textId="77777777" w:rsidR="001646C9" w:rsidRDefault="001646C9" w:rsidP="00D42B0A">
            <w:pPr>
              <w:ind w:left="0" w:hanging="2"/>
            </w:pPr>
            <w:r>
              <w:t>insert into subject_book values(12,</w:t>
            </w:r>
            <w:r>
              <w:tab/>
              <w:t>16);</w:t>
            </w:r>
          </w:p>
          <w:p w14:paraId="35848F74" w14:textId="77777777" w:rsidR="001646C9" w:rsidRDefault="001646C9" w:rsidP="00D42B0A">
            <w:pPr>
              <w:ind w:left="0" w:hanging="2"/>
            </w:pPr>
            <w:r>
              <w:t>insert into subject_book values(13,</w:t>
            </w:r>
            <w:r>
              <w:tab/>
              <w:t>17);</w:t>
            </w:r>
          </w:p>
          <w:p w14:paraId="398036EC" w14:textId="77777777" w:rsidR="001646C9" w:rsidRDefault="001646C9" w:rsidP="00D42B0A">
            <w:pPr>
              <w:ind w:left="0" w:hanging="2"/>
            </w:pPr>
            <w:r>
              <w:t>insert into subject_book values(14,</w:t>
            </w:r>
            <w:r>
              <w:tab/>
              <w:t>18);</w:t>
            </w:r>
          </w:p>
          <w:p w14:paraId="06C7D727" w14:textId="77777777" w:rsidR="001646C9" w:rsidRDefault="001646C9" w:rsidP="00D42B0A">
            <w:pPr>
              <w:ind w:left="0" w:hanging="2"/>
            </w:pPr>
            <w:r>
              <w:t>insert into subject_book values(15,</w:t>
            </w:r>
            <w:r>
              <w:tab/>
              <w:t>19);</w:t>
            </w:r>
          </w:p>
          <w:p w14:paraId="3B95975C" w14:textId="77777777" w:rsidR="001646C9" w:rsidRDefault="001646C9" w:rsidP="00D42B0A">
            <w:pPr>
              <w:ind w:left="0" w:hanging="2"/>
            </w:pPr>
            <w:r>
              <w:t>insert into subject_book values(16,</w:t>
            </w:r>
            <w:r>
              <w:tab/>
              <w:t>20);</w:t>
            </w:r>
          </w:p>
          <w:p w14:paraId="74DC73FE" w14:textId="77777777" w:rsidR="001646C9" w:rsidRDefault="001646C9" w:rsidP="00D42B0A">
            <w:pPr>
              <w:ind w:left="0" w:hanging="2"/>
            </w:pPr>
            <w:r>
              <w:t>insert into subject_book values(16,</w:t>
            </w:r>
            <w:r>
              <w:tab/>
              <w:t>21);</w:t>
            </w:r>
          </w:p>
          <w:p w14:paraId="485AD3BB" w14:textId="77777777" w:rsidR="001646C9" w:rsidRDefault="001646C9" w:rsidP="00D42B0A">
            <w:pPr>
              <w:ind w:left="0" w:hanging="2"/>
            </w:pPr>
            <w:r>
              <w:t>insert into subject_book values(17,</w:t>
            </w:r>
            <w:r>
              <w:tab/>
              <w:t>22);</w:t>
            </w:r>
          </w:p>
          <w:p w14:paraId="5F797B88" w14:textId="77777777" w:rsidR="001646C9" w:rsidRDefault="001646C9" w:rsidP="00D42B0A">
            <w:pPr>
              <w:ind w:left="0" w:hanging="2"/>
            </w:pPr>
            <w:r>
              <w:t>insert into subject_book values(18,</w:t>
            </w:r>
            <w:r>
              <w:tab/>
              <w:t>23);</w:t>
            </w:r>
          </w:p>
          <w:p w14:paraId="5284FF00" w14:textId="77777777" w:rsidR="001646C9" w:rsidRDefault="001646C9" w:rsidP="00D42B0A">
            <w:pPr>
              <w:ind w:left="0" w:hanging="2"/>
            </w:pPr>
            <w:r>
              <w:lastRenderedPageBreak/>
              <w:t>insert into subject_book values(19,</w:t>
            </w:r>
            <w:r>
              <w:tab/>
              <w:t>24);</w:t>
            </w:r>
          </w:p>
          <w:p w14:paraId="533780BC" w14:textId="77777777" w:rsidR="001646C9" w:rsidRDefault="001646C9" w:rsidP="00D42B0A">
            <w:pPr>
              <w:ind w:left="0" w:hanging="2"/>
            </w:pPr>
            <w:r>
              <w:t>insert into subject_book values(20,</w:t>
            </w:r>
            <w:r>
              <w:tab/>
              <w:t>25);</w:t>
            </w:r>
          </w:p>
          <w:p w14:paraId="13528F0E" w14:textId="77777777" w:rsidR="001646C9" w:rsidRDefault="001646C9" w:rsidP="00D42B0A">
            <w:pPr>
              <w:ind w:left="0" w:hanging="2"/>
            </w:pPr>
            <w:r>
              <w:t>insert into subject_book values(21,</w:t>
            </w:r>
            <w:r>
              <w:tab/>
              <w:t>26);</w:t>
            </w:r>
          </w:p>
          <w:p w14:paraId="6146CEFF" w14:textId="77777777" w:rsidR="001646C9" w:rsidRDefault="001646C9" w:rsidP="00D42B0A">
            <w:pPr>
              <w:ind w:left="0" w:hanging="2"/>
            </w:pPr>
            <w:r>
              <w:t>insert into subject_book values(22,</w:t>
            </w:r>
            <w:r>
              <w:tab/>
              <w:t>27);</w:t>
            </w:r>
          </w:p>
          <w:p w14:paraId="747FEE57" w14:textId="77777777" w:rsidR="001646C9" w:rsidRDefault="001646C9" w:rsidP="00D42B0A">
            <w:pPr>
              <w:ind w:left="0" w:hanging="2"/>
            </w:pPr>
            <w:r>
              <w:t>insert into subject_book values(22,</w:t>
            </w:r>
            <w:r>
              <w:tab/>
              <w:t>28);</w:t>
            </w:r>
          </w:p>
          <w:p w14:paraId="6AE77A69" w14:textId="77777777" w:rsidR="001646C9" w:rsidRDefault="001646C9" w:rsidP="00D42B0A">
            <w:pPr>
              <w:ind w:left="0" w:hanging="2"/>
            </w:pPr>
            <w:r>
              <w:t>insert into subject_book values(23,</w:t>
            </w:r>
            <w:r>
              <w:tab/>
              <w:t>29);</w:t>
            </w:r>
          </w:p>
          <w:p w14:paraId="4D500342" w14:textId="77777777" w:rsidR="001646C9" w:rsidRDefault="001646C9" w:rsidP="00D42B0A">
            <w:pPr>
              <w:ind w:left="0" w:hanging="2"/>
            </w:pPr>
            <w:r>
              <w:t>insert into subject_book values(23,</w:t>
            </w:r>
            <w:r>
              <w:tab/>
              <w:t>30);</w:t>
            </w:r>
          </w:p>
          <w:p w14:paraId="1199D139" w14:textId="77777777" w:rsidR="001646C9" w:rsidRDefault="001646C9" w:rsidP="00D42B0A">
            <w:pPr>
              <w:ind w:left="0" w:hanging="2"/>
            </w:pPr>
            <w:r>
              <w:t>insert into subject_book values(24,</w:t>
            </w:r>
            <w:r>
              <w:tab/>
              <w:t>31);</w:t>
            </w:r>
          </w:p>
          <w:p w14:paraId="54FC2DCE" w14:textId="77777777" w:rsidR="001646C9" w:rsidRDefault="001646C9" w:rsidP="00D42B0A">
            <w:pPr>
              <w:ind w:left="0" w:hanging="2"/>
            </w:pPr>
            <w:r>
              <w:t>insert into subject_book values(25,</w:t>
            </w:r>
            <w:r>
              <w:tab/>
              <w:t>32);</w:t>
            </w:r>
          </w:p>
          <w:p w14:paraId="69761738" w14:textId="77777777" w:rsidR="001646C9" w:rsidRDefault="001646C9" w:rsidP="00D42B0A">
            <w:pPr>
              <w:ind w:left="0" w:hanging="2"/>
            </w:pPr>
            <w:r>
              <w:t>insert into subject_book values(26,</w:t>
            </w:r>
            <w:r>
              <w:tab/>
              <w:t>33);</w:t>
            </w:r>
          </w:p>
          <w:p w14:paraId="7265A1F2" w14:textId="77777777" w:rsidR="001646C9" w:rsidRDefault="001646C9" w:rsidP="00D42B0A">
            <w:pPr>
              <w:ind w:left="0" w:hanging="2"/>
            </w:pPr>
            <w:r>
              <w:t>insert into subject_book values(27,</w:t>
            </w:r>
            <w:r>
              <w:tab/>
              <w:t>34);</w:t>
            </w:r>
          </w:p>
          <w:p w14:paraId="4002C29E" w14:textId="77777777" w:rsidR="001646C9" w:rsidRDefault="001646C9" w:rsidP="00D42B0A">
            <w:pPr>
              <w:ind w:left="0" w:hanging="2"/>
            </w:pPr>
            <w:r>
              <w:t>insert into subject_book values(27,</w:t>
            </w:r>
            <w:r>
              <w:tab/>
              <w:t>35);</w:t>
            </w:r>
          </w:p>
          <w:p w14:paraId="44F0EB0F" w14:textId="77777777" w:rsidR="001646C9" w:rsidRDefault="001646C9" w:rsidP="00D42B0A">
            <w:pPr>
              <w:ind w:left="0" w:hanging="2"/>
            </w:pPr>
            <w:r>
              <w:t>insert into subject_book values(27,</w:t>
            </w:r>
            <w:r>
              <w:tab/>
              <w:t>36);</w:t>
            </w:r>
          </w:p>
          <w:p w14:paraId="6976791C" w14:textId="77777777" w:rsidR="001646C9" w:rsidRDefault="001646C9" w:rsidP="00D42B0A">
            <w:pPr>
              <w:ind w:left="0" w:hanging="2"/>
            </w:pPr>
            <w:r>
              <w:t>insert into subject_book values(28,</w:t>
            </w:r>
            <w:r>
              <w:tab/>
              <w:t>37);</w:t>
            </w:r>
          </w:p>
          <w:p w14:paraId="01111F23" w14:textId="77777777" w:rsidR="001646C9" w:rsidRDefault="001646C9" w:rsidP="00D42B0A">
            <w:pPr>
              <w:ind w:left="0" w:hanging="2"/>
            </w:pPr>
            <w:r>
              <w:t>insert into subject_book values(29,</w:t>
            </w:r>
            <w:r>
              <w:tab/>
              <w:t>38);</w:t>
            </w:r>
          </w:p>
          <w:p w14:paraId="08E42DC7" w14:textId="77777777" w:rsidR="001646C9" w:rsidRDefault="001646C9" w:rsidP="00D42B0A">
            <w:pPr>
              <w:ind w:left="0" w:hanging="2"/>
            </w:pPr>
            <w:r>
              <w:t>insert into subject_book values(30,</w:t>
            </w:r>
            <w:r>
              <w:tab/>
              <w:t>39);</w:t>
            </w:r>
          </w:p>
          <w:p w14:paraId="34BCD747" w14:textId="77777777" w:rsidR="001646C9" w:rsidRDefault="001646C9" w:rsidP="00D42B0A">
            <w:pPr>
              <w:ind w:left="0" w:hanging="2"/>
            </w:pPr>
            <w:r>
              <w:t>insert into subject_book values(30,</w:t>
            </w:r>
            <w:r>
              <w:tab/>
              <w:t>40);</w:t>
            </w:r>
          </w:p>
          <w:p w14:paraId="4B9B95AC" w14:textId="77777777" w:rsidR="001646C9" w:rsidRDefault="001646C9" w:rsidP="00D42B0A">
            <w:pPr>
              <w:ind w:left="0" w:hanging="2"/>
            </w:pPr>
          </w:p>
          <w:p w14:paraId="2AC9C5A2" w14:textId="77777777" w:rsidR="001646C9" w:rsidRDefault="001646C9" w:rsidP="00D42B0A">
            <w:pPr>
              <w:ind w:left="0" w:hanging="2"/>
            </w:pPr>
          </w:p>
          <w:p w14:paraId="167A1049" w14:textId="722B28B8" w:rsidR="001646C9" w:rsidRDefault="001646C9" w:rsidP="001646C9">
            <w:pPr>
              <w:ind w:leftChars="0" w:left="0" w:firstLineChars="0" w:firstLine="0"/>
            </w:pPr>
          </w:p>
          <w:p w14:paraId="63CF6CA7" w14:textId="77777777" w:rsidR="001646C9" w:rsidRDefault="001646C9" w:rsidP="00D42B0A">
            <w:pPr>
              <w:ind w:left="0" w:hanging="2"/>
            </w:pPr>
          </w:p>
        </w:tc>
      </w:tr>
    </w:tbl>
    <w:p w14:paraId="7D5100CA" w14:textId="27982E82" w:rsidR="001669F3" w:rsidRPr="001646C9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43D0513" w14:textId="03F86733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6B9BB2F7" w14:textId="4F2DAAB6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5FAE10F" w14:textId="2498C73B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37DE8" w14:paraId="0B8953B7" w14:textId="77777777" w:rsidTr="00D42B0A">
        <w:tc>
          <w:tcPr>
            <w:tcW w:w="1689" w:type="dxa"/>
            <w:shd w:val="clear" w:color="auto" w:fill="D9D9D9"/>
            <w:vAlign w:val="center"/>
          </w:tcPr>
          <w:p w14:paraId="189186A4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1E7065D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city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EBEDE2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11D79D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A37DE8" w14:paraId="7EC00D86" w14:textId="77777777" w:rsidTr="00D42B0A">
        <w:tc>
          <w:tcPr>
            <w:tcW w:w="1689" w:type="dxa"/>
            <w:shd w:val="clear" w:color="auto" w:fill="D9D9D9"/>
            <w:vAlign w:val="center"/>
          </w:tcPr>
          <w:p w14:paraId="2E5D575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ED7A5A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지역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A7BBA4B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7A6A2CA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강지윤</w:t>
            </w:r>
          </w:p>
        </w:tc>
      </w:tr>
      <w:tr w:rsidR="00A37DE8" w14:paraId="609F6812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8D3CE55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4F068389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5E686888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67F1C1F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(1, '서울');</w:t>
            </w:r>
          </w:p>
          <w:p w14:paraId="3566AEA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(2, '강원');</w:t>
            </w:r>
          </w:p>
          <w:p w14:paraId="3F45F00A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(3, '부산');</w:t>
            </w:r>
          </w:p>
          <w:p w14:paraId="79168725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(4, '제주');</w:t>
            </w:r>
          </w:p>
          <w:p w14:paraId="704B9CA3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(5, '경기');</w:t>
            </w:r>
          </w:p>
          <w:p w14:paraId="1FC4FF58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(6, '광주');</w:t>
            </w:r>
          </w:p>
          <w:p w14:paraId="63849C9F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(7, '인천');</w:t>
            </w:r>
          </w:p>
          <w:p w14:paraId="71796EC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(8, '충북');</w:t>
            </w:r>
          </w:p>
          <w:p w14:paraId="5A9CB604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(9, '충남');</w:t>
            </w:r>
          </w:p>
          <w:p w14:paraId="48FFA7EC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(10, '대구');</w:t>
            </w:r>
          </w:p>
          <w:p w14:paraId="12D9D4DD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(11, '경북');</w:t>
            </w:r>
          </w:p>
          <w:p w14:paraId="49C7EAB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(12, '경남');</w:t>
            </w:r>
          </w:p>
          <w:p w14:paraId="1585474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(13, '전북');</w:t>
            </w:r>
          </w:p>
          <w:p w14:paraId="350D2B5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(14, '전남');</w:t>
            </w:r>
          </w:p>
          <w:p w14:paraId="5545792F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(15, '울산');</w:t>
            </w:r>
          </w:p>
          <w:p w14:paraId="6546D737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(16, '대전');</w:t>
            </w:r>
          </w:p>
          <w:p w14:paraId="69BB3C55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41FE08D" w14:textId="25F64AF4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4A64249" w14:textId="2949EDF2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43A2779" w14:textId="1608F62C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37DE8" w14:paraId="233291FF" w14:textId="77777777" w:rsidTr="00D42B0A">
        <w:tc>
          <w:tcPr>
            <w:tcW w:w="1689" w:type="dxa"/>
            <w:shd w:val="clear" w:color="auto" w:fill="D9D9D9"/>
            <w:vAlign w:val="center"/>
          </w:tcPr>
          <w:p w14:paraId="7CCABD0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C1CC1F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job_field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DC0856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C96BA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A37DE8" w14:paraId="19D808D7" w14:textId="77777777" w:rsidTr="00D42B0A">
        <w:tc>
          <w:tcPr>
            <w:tcW w:w="1689" w:type="dxa"/>
            <w:shd w:val="clear" w:color="auto" w:fill="D9D9D9"/>
            <w:vAlign w:val="center"/>
          </w:tcPr>
          <w:p w14:paraId="6617B84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066BEB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분야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66D936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0A7A0F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강지윤</w:t>
            </w:r>
          </w:p>
        </w:tc>
      </w:tr>
      <w:tr w:rsidR="00A37DE8" w14:paraId="69E1DE80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0FD7EE6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1EB016FB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1921C2B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F37EE1A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(1, '정보보안');</w:t>
            </w:r>
          </w:p>
          <w:p w14:paraId="5FB62C7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(2, '빅데이터');</w:t>
            </w:r>
          </w:p>
          <w:p w14:paraId="6AD3D273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(3, '데이터분석');</w:t>
            </w:r>
          </w:p>
          <w:p w14:paraId="5B3D7917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(4, '웹 개발');</w:t>
            </w:r>
          </w:p>
          <w:p w14:paraId="605B562C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(5, '앱 개발');</w:t>
            </w:r>
          </w:p>
          <w:p w14:paraId="2B05C8A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(6, '인공지능');</w:t>
            </w:r>
          </w:p>
          <w:p w14:paraId="17EE7885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(7, '게임 개발');</w:t>
            </w:r>
          </w:p>
          <w:p w14:paraId="32924A5A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(8, '기획');</w:t>
            </w:r>
          </w:p>
          <w:p w14:paraId="313B35D7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(9, '서버 개발');</w:t>
            </w:r>
          </w:p>
          <w:p w14:paraId="478D361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(10, '기타');</w:t>
            </w:r>
          </w:p>
          <w:p w14:paraId="0F61316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70D8A5B6" w14:textId="425A2C01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85709FE" w14:textId="5E2710C4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37DE8" w14:paraId="644066BF" w14:textId="77777777" w:rsidTr="00D42B0A">
        <w:tc>
          <w:tcPr>
            <w:tcW w:w="1689" w:type="dxa"/>
            <w:shd w:val="clear" w:color="auto" w:fill="D9D9D9"/>
            <w:vAlign w:val="center"/>
          </w:tcPr>
          <w:p w14:paraId="2A3D4D0C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CC19BE8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contract_type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A86BEE3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E55FFBB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A37DE8" w14:paraId="704CC64D" w14:textId="77777777" w:rsidTr="00D42B0A">
        <w:tc>
          <w:tcPr>
            <w:tcW w:w="1689" w:type="dxa"/>
            <w:shd w:val="clear" w:color="auto" w:fill="D9D9D9"/>
            <w:vAlign w:val="center"/>
          </w:tcPr>
          <w:p w14:paraId="15B2A7F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1E2B53B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계약형태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14F4DA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62185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강지윤</w:t>
            </w:r>
          </w:p>
        </w:tc>
      </w:tr>
      <w:tr w:rsidR="00A37DE8" w14:paraId="2A205CFE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4C606C1C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0B73DD78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369C488D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contract_type values (1, '정규직');</w:t>
            </w:r>
          </w:p>
          <w:p w14:paraId="24981F9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contract_type values (2, '계약직');</w:t>
            </w:r>
          </w:p>
          <w:p w14:paraId="7B01B46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contract_type values (3, '인턴');</w:t>
            </w:r>
          </w:p>
        </w:tc>
      </w:tr>
    </w:tbl>
    <w:p w14:paraId="1BBB1196" w14:textId="7C86CACB" w:rsidR="001669F3" w:rsidRPr="00A37DE8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5A1ED4B1" w14:textId="6BD26962" w:rsidR="00A37DE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37DE8" w14:paraId="3DFEB976" w14:textId="77777777" w:rsidTr="00D42B0A">
        <w:tc>
          <w:tcPr>
            <w:tcW w:w="1689" w:type="dxa"/>
            <w:shd w:val="clear" w:color="auto" w:fill="D9D9D9"/>
            <w:vAlign w:val="center"/>
          </w:tcPr>
          <w:p w14:paraId="7AEF8DB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1B958B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job_announce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444D208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F3A6342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A37DE8" w14:paraId="3D0B7495" w14:textId="77777777" w:rsidTr="00D42B0A">
        <w:tc>
          <w:tcPr>
            <w:tcW w:w="1689" w:type="dxa"/>
            <w:shd w:val="clear" w:color="auto" w:fill="D9D9D9"/>
            <w:vAlign w:val="center"/>
          </w:tcPr>
          <w:p w14:paraId="701DBF94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4B773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취업공고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A287855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D9D0D13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강지윤</w:t>
            </w:r>
          </w:p>
        </w:tc>
      </w:tr>
      <w:tr w:rsidR="00A37DE8" w14:paraId="1F911A06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7B845A82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59E55399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1CA0282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(1, '데이루덴스', 1, 4, 1, 2, '2022-05-01', '2022-06-30');</w:t>
            </w:r>
          </w:p>
          <w:p w14:paraId="47304C8F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(2, '주식회사페이투스', 1, 4, 1, 1, '2022-05-01', '2022-05-31');</w:t>
            </w:r>
          </w:p>
          <w:p w14:paraId="22F5EA3C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(3, '(주)케어비즈', 1, 4, 1, 5, '2022-05-03', '2022-06-30');</w:t>
            </w:r>
          </w:p>
          <w:p w14:paraId="4F27C2EF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(4, '(주)아이엔케이엔터', 1, 7, 1, 1, '2022-05-03', '2022-06-15');</w:t>
            </w:r>
          </w:p>
          <w:p w14:paraId="436E1B13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(5, '아이오아이게임즈', 1, 8, 1, 2, '2022-05-06', '2022-06-05');</w:t>
            </w:r>
          </w:p>
          <w:p w14:paraId="72116FFB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(6, '(주)나바프로덕션그룹', 12, 5, 1, 3, '2022-05-06', '2022-05-25');</w:t>
            </w:r>
          </w:p>
          <w:p w14:paraId="2201E65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(7, '더블유피솔루션즈(주)', 1, 3, 2, 2, '2022-04-15', '2022-05-31');</w:t>
            </w:r>
          </w:p>
          <w:p w14:paraId="3DEEA90B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(8, '(주)위드퓨처-본사', 5, 4, 2, 2, '2022-05-11', '2022-06-11</w:t>
            </w:r>
            <w:r>
              <w:t>’</w:t>
            </w:r>
            <w:r>
              <w:rPr>
                <w:color w:val="000000"/>
              </w:rPr>
              <w:t>);</w:t>
            </w:r>
          </w:p>
          <w:p w14:paraId="07D7D42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(9, '주식회사아이씨티어스', 1, 8, 3, 3, '2022-05-01', '2022-05-31</w:t>
            </w:r>
            <w:r>
              <w:t>’</w:t>
            </w:r>
            <w:r>
              <w:rPr>
                <w:color w:val="000000"/>
              </w:rPr>
              <w:t>);</w:t>
            </w:r>
          </w:p>
          <w:p w14:paraId="7DF1B44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(10, '시니어앤파트너즈', 5, 9, 1, 4, '2022-05-15', '2022-06-30');</w:t>
            </w:r>
          </w:p>
          <w:p w14:paraId="3C9CF948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(11, '에스엠티엔티', 1, 5, 1, 1,  '2022-05-20', '2022-06-20');</w:t>
            </w:r>
          </w:p>
          <w:p w14:paraId="6D1406B6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(12, '데브시스터즈(주)', 16, 4, 1, 2, '2022-06-08', '2022-08-08');</w:t>
            </w:r>
          </w:p>
          <w:p w14:paraId="34525FDD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(13, '(주)엔터웨이파트너스', 5, 8, 1, 3, '2022-05-01', '2022-06-12');</w:t>
            </w:r>
          </w:p>
          <w:p w14:paraId="573482EA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(14, '(주)넥슨커뮤니케이션즈', 3, 7, 1, 5, '2022-05-01', '2022-05-26');</w:t>
            </w:r>
          </w:p>
          <w:p w14:paraId="148F3EDA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(15, '현대글로비스(주)', 1, 3, 2, 1, '2022-06-01', '2022-06-30');</w:t>
            </w:r>
          </w:p>
          <w:p w14:paraId="566ADDA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(16, '주식회사뉴로서킷', 5, 5, 2, 1, '2022-05-16', '2022-06-16');</w:t>
            </w:r>
          </w:p>
          <w:p w14:paraId="5CC5385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(17, '(주)나유니버스소프트', 11, 7, 3, 2, '2022-05-01', '2022-05-31');</w:t>
            </w:r>
          </w:p>
          <w:p w14:paraId="150E3234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(18, '(주)에스지시큐리티컨설팅', 1, 1, 1, 4, '2022-05-11', '2022-06-11');</w:t>
            </w:r>
          </w:p>
          <w:p w14:paraId="5CA89FE6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(19, '(주)에스엠소프트, 14, 5, 2, 2, '2022-06-08', '2022-07-08');</w:t>
            </w:r>
          </w:p>
          <w:p w14:paraId="4C0B1E6F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(20, '(주)이지스아이티', 7, 1, 2, 2, '2022-05-16', '2022-06-16');</w:t>
            </w:r>
          </w:p>
          <w:p w14:paraId="619B6708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job_announce values (21, '주식회사파인랩', 1, 4, 1, 2, '2022-06-10', '2022-06-10');</w:t>
            </w:r>
          </w:p>
          <w:p w14:paraId="21CC8E87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job_announce values (22, '링크투어스주식회사</w:t>
            </w:r>
            <w:r>
              <w:t>’</w:t>
            </w:r>
            <w:r>
              <w:rPr>
                <w:color w:val="000000"/>
              </w:rPr>
              <w:t>, 5, 4, 1, 4, '2022-06-10', '2022-06-10');</w:t>
            </w:r>
          </w:p>
          <w:p w14:paraId="3F8484B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insert into job_announce values (23, '(주)제이엘케이', 1, 6, </w:t>
            </w:r>
            <w:r>
              <w:t>3</w:t>
            </w:r>
            <w:r>
              <w:rPr>
                <w:color w:val="000000"/>
              </w:rPr>
              <w:t>, 3, '2022-05-01', '2022-05-31');</w:t>
            </w:r>
          </w:p>
        </w:tc>
      </w:tr>
    </w:tbl>
    <w:p w14:paraId="700F3E7F" w14:textId="05BC9121" w:rsidR="00A37DE8" w:rsidRDefault="00A37DE8" w:rsidP="00CD15F5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szCs w:val="20"/>
        </w:rPr>
      </w:pPr>
    </w:p>
    <w:tbl>
      <w:tblPr>
        <w:tblW w:w="14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739"/>
        <w:gridCol w:w="2977"/>
        <w:gridCol w:w="4110"/>
      </w:tblGrid>
      <w:tr w:rsidR="00A37DE8" w14:paraId="4A98698F" w14:textId="77777777" w:rsidTr="00A37DE8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F8113" w14:textId="77777777" w:rsidR="00A37DE8" w:rsidRDefault="00A37DE8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7B2E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enrollment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6610A" w14:textId="77777777" w:rsidR="00A37DE8" w:rsidRDefault="00A37DE8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5ADC6" w14:textId="77777777" w:rsidR="00A37DE8" w:rsidRDefault="00A37DE8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2022-05-16</w:t>
            </w:r>
          </w:p>
        </w:tc>
      </w:tr>
      <w:tr w:rsidR="00A37DE8" w14:paraId="0113B73B" w14:textId="77777777" w:rsidTr="00A37DE8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66AB0" w14:textId="77777777" w:rsidR="00A37DE8" w:rsidRDefault="00A37DE8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7D6AC" w14:textId="77777777" w:rsidR="00A37DE8" w:rsidRDefault="00A37DE8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수강신청 테이블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38489" w14:textId="77777777" w:rsidR="00A37DE8" w:rsidRDefault="00A37DE8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065F1" w14:textId="77777777" w:rsidR="00A37DE8" w:rsidRDefault="00A37DE8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권민채</w:t>
            </w:r>
          </w:p>
        </w:tc>
      </w:tr>
      <w:tr w:rsidR="00A37DE8" w14:paraId="12A77DBF" w14:textId="77777777" w:rsidTr="00A37DE8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8FC64" w14:textId="77777777" w:rsidR="00A37DE8" w:rsidRDefault="00A37DE8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1E0E57B7" w14:textId="77777777" w:rsidTr="00A37DE8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FB95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(1, 11, 11, '2021-09-01');</w:t>
            </w:r>
          </w:p>
          <w:p w14:paraId="2AC5235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(2, 30, 11, '2021-08-12');</w:t>
            </w:r>
          </w:p>
          <w:p w14:paraId="67EA261C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(3, 29, 11, '2021-09-01');</w:t>
            </w:r>
          </w:p>
          <w:p w14:paraId="1CC4E80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(4, 54, 11, '2021-09-04');</w:t>
            </w:r>
          </w:p>
          <w:p w14:paraId="4905FE94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(5, 97, 11, '2021-08-15');</w:t>
            </w:r>
          </w:p>
          <w:p w14:paraId="060449C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(6, 32, 11, '2021-08-01');</w:t>
            </w:r>
          </w:p>
          <w:p w14:paraId="6D8F6B9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(7, 31, 11, '2021-08-12');</w:t>
            </w:r>
          </w:p>
          <w:p w14:paraId="321ED227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(8, 27, 11, '2021-08-18');</w:t>
            </w:r>
          </w:p>
          <w:p w14:paraId="6370DD6F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(9, 98, 11, '2021-08-19');</w:t>
            </w:r>
          </w:p>
          <w:p w14:paraId="7BEBDF29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(10, 50, 11, '2021-08-20');</w:t>
            </w:r>
          </w:p>
          <w:p w14:paraId="22DD210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(11, 3, 11, '2021-08-21');</w:t>
            </w:r>
          </w:p>
          <w:p w14:paraId="1849E4FD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(12, 89, 11, '2021-07-31');</w:t>
            </w:r>
          </w:p>
          <w:p w14:paraId="65E27BA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(13, 80, 11, '2021-07-23');</w:t>
            </w:r>
          </w:p>
          <w:p w14:paraId="3CAE82E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(14, 88, 11, '2021-07-25');</w:t>
            </w:r>
          </w:p>
          <w:p w14:paraId="0DE155A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(15, 10, 11, '2021-08-25');</w:t>
            </w:r>
          </w:p>
          <w:p w14:paraId="189EB65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(16, 6, 11, '2021-09-06');</w:t>
            </w:r>
          </w:p>
          <w:p w14:paraId="1BC4F714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(17, 86, 11, '2021-08-27');</w:t>
            </w:r>
          </w:p>
          <w:p w14:paraId="6E476FD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(18, 2, 11, '2021-07-28');</w:t>
            </w:r>
          </w:p>
          <w:p w14:paraId="459A601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lastRenderedPageBreak/>
              <w:t>INSERT INTO ENROLLMENT (SEQ, MEMBER_SEQ, OPEN_CURS_SEQ, ENROLL_DATE) VALUES (19, 61, 11, '2021-08-29');</w:t>
            </w:r>
          </w:p>
          <w:p w14:paraId="4E649224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(20, 45, 11, '2021-07-20');</w:t>
            </w:r>
          </w:p>
          <w:p w14:paraId="034755BC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(21, 82, 11, '2021-08-27');</w:t>
            </w:r>
          </w:p>
          <w:p w14:paraId="62B0BAED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(22, 76, 11, '2021-07-22');</w:t>
            </w:r>
          </w:p>
          <w:p w14:paraId="310007B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(23, 90, 11, '2021-07-28');</w:t>
            </w:r>
          </w:p>
          <w:p w14:paraId="6933E9DD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(24, 53, 11, '2021-08-30');</w:t>
            </w:r>
          </w:p>
          <w:p w14:paraId="079FB7F4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(25, 9, 11, '2021-08-25');</w:t>
            </w:r>
          </w:p>
          <w:p w14:paraId="1560B800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(26, 83, 11, '2021-09-01');</w:t>
            </w:r>
          </w:p>
          <w:p w14:paraId="3A7F9FD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(27, 55, 12, '2022-01-08');</w:t>
            </w:r>
          </w:p>
          <w:p w14:paraId="4D2475D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(28, 40, 12, '2022-01-09');</w:t>
            </w:r>
          </w:p>
          <w:p w14:paraId="0AC8A3ED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(29, 46, 12, '2022-01-10');</w:t>
            </w:r>
          </w:p>
          <w:p w14:paraId="4E457C2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(30, 24, 12, '2022-01-11');</w:t>
            </w:r>
          </w:p>
          <w:p w14:paraId="5AB817A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(31, 59, 12, '2022-01-12');</w:t>
            </w:r>
          </w:p>
          <w:p w14:paraId="6370C380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OPEN_CaURS_SEQ, ENROLL_DATE) VALUES (32, 16, 12, '2022-01-13');</w:t>
            </w:r>
          </w:p>
          <w:p w14:paraId="7808F12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(33, 8, 12, '2022-01-14');</w:t>
            </w:r>
          </w:p>
          <w:p w14:paraId="0A18FF80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(34, 63, 12, '2022-02-12');</w:t>
            </w:r>
          </w:p>
          <w:p w14:paraId="7C0E9528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(35, 87, 12, '2022-02-13');</w:t>
            </w:r>
          </w:p>
          <w:p w14:paraId="567D208F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(36, 23, 12, '2022-02-14');</w:t>
            </w:r>
          </w:p>
          <w:p w14:paraId="1956DFB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(37, 73, 12, '2022-02-15');</w:t>
            </w:r>
          </w:p>
          <w:p w14:paraId="34D0900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(38, 81, 12, '2022-02-16');</w:t>
            </w:r>
          </w:p>
          <w:p w14:paraId="40320049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(39, 4, 12, '2022-02-17');</w:t>
            </w:r>
          </w:p>
          <w:p w14:paraId="5941BCA5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(40, 33, 12, '2022-02-18');</w:t>
            </w:r>
          </w:p>
          <w:p w14:paraId="49EEF4C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(41, 1, 12, '2022-02-19');</w:t>
            </w:r>
          </w:p>
          <w:p w14:paraId="6F30A91D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(42, 48, 12, '2022-02-20');</w:t>
            </w:r>
          </w:p>
          <w:p w14:paraId="38D4BA4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(43, 36, 12, '2022-02-21');</w:t>
            </w:r>
          </w:p>
          <w:p w14:paraId="53FB935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(44, 43, 12, '2022-02-22');</w:t>
            </w:r>
          </w:p>
          <w:p w14:paraId="7550E82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lastRenderedPageBreak/>
              <w:t>INSERT INTO ENROLLMENT (SEQ, MEMBER_SEQ, OPEN_CURS_SEQ, ENROLL_DATE) VALUES (45, 38, 12, '2022-03-02');</w:t>
            </w:r>
          </w:p>
          <w:p w14:paraId="3BE798D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(46, 14, 12, '2022-03-03');</w:t>
            </w:r>
          </w:p>
          <w:p w14:paraId="3EDFDE4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(47, 22, 12, '2022-03-04');</w:t>
            </w:r>
          </w:p>
          <w:p w14:paraId="2D601A8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(48, 65, 12, '2022-03-05');</w:t>
            </w:r>
          </w:p>
          <w:p w14:paraId="5AE64565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(49, 34, 12, '2022-03-06');</w:t>
            </w:r>
          </w:p>
          <w:p w14:paraId="4F010EC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(50, 70, 12, '2022-03-07');</w:t>
            </w:r>
          </w:p>
          <w:p w14:paraId="76A1C9E0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(51, 19, 12, '2022-03-08');</w:t>
            </w:r>
          </w:p>
          <w:p w14:paraId="37CA9CCC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(52, 64, 12, '2022-03-09');</w:t>
            </w:r>
          </w:p>
          <w:p w14:paraId="72EE12D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(53, 67, 12, '2022-03-10');</w:t>
            </w:r>
          </w:p>
          <w:p w14:paraId="32561FBF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(54, 20, 12, '2022-03-11');</w:t>
            </w:r>
          </w:p>
          <w:p w14:paraId="2D0CA14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(55, 57, 12, '2022-03-12');</w:t>
            </w:r>
          </w:p>
          <w:p w14:paraId="5892FD4C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(56, 41, 1, '2022-04-22');</w:t>
            </w:r>
          </w:p>
          <w:p w14:paraId="1A0C3FC7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(57, 17, 1, '2022-04-23');</w:t>
            </w:r>
          </w:p>
          <w:p w14:paraId="62F76FBC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(58, 26, 1, '2022-04-24');</w:t>
            </w:r>
          </w:p>
          <w:p w14:paraId="4986733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(59, 7, 1, '2022-04-30');</w:t>
            </w:r>
          </w:p>
          <w:p w14:paraId="45FEB862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(60, 18, 1, '2022-05-01');</w:t>
            </w:r>
          </w:p>
          <w:p w14:paraId="57F4524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(61, 62, 1, '2022-05-02');</w:t>
            </w:r>
          </w:p>
          <w:p w14:paraId="530657D8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(62, 96, 1, '2022-05-03');</w:t>
            </w:r>
          </w:p>
          <w:p w14:paraId="3564EDAF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(63, 75, 1, '2022-05-24');</w:t>
            </w:r>
          </w:p>
          <w:p w14:paraId="7BFF21D8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(64, 71, 1, '2022-05-25');</w:t>
            </w:r>
          </w:p>
          <w:p w14:paraId="05C2626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(65, 12, 1, '2022-05-26');</w:t>
            </w:r>
          </w:p>
          <w:p w14:paraId="0D465B98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(66, 100, 1, '2022-05-27');</w:t>
            </w:r>
          </w:p>
          <w:p w14:paraId="5F349CF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(67, 51, 1, '2022-05-28');</w:t>
            </w:r>
          </w:p>
          <w:p w14:paraId="0076021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(68, 44, 1, '2022-06-01');</w:t>
            </w:r>
          </w:p>
          <w:p w14:paraId="4A3B6188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(69, 21, 1, '2022-06-02');</w:t>
            </w:r>
          </w:p>
          <w:p w14:paraId="63198030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(70, 68, 1, '2022-06-03');</w:t>
            </w:r>
          </w:p>
          <w:p w14:paraId="64579850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lastRenderedPageBreak/>
              <w:t>INSERT INTO ENROLLMENT (SEQ, MEMBER_SEQ, OPEN_CURS_SEQ, ENROLL_DATE) VALUES (71, 79, 1, '2022-06-04');</w:t>
            </w:r>
          </w:p>
          <w:p w14:paraId="0F7B1DF7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(72, 49, 1, '2022-06-15');</w:t>
            </w:r>
          </w:p>
          <w:p w14:paraId="01394B99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(73, 99, 1, '2022-06-16');</w:t>
            </w:r>
          </w:p>
          <w:p w14:paraId="0E15EF4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(74, 52, 1, '2022-06-17');</w:t>
            </w:r>
          </w:p>
          <w:p w14:paraId="7A88F6D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(75, 85, 1, '2022-06-18');</w:t>
            </w:r>
          </w:p>
          <w:p w14:paraId="73738EF4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(76, 28, 1, '2022-06-19');</w:t>
            </w:r>
          </w:p>
          <w:p w14:paraId="3340293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(77, 58, 1, '2022-06-24');</w:t>
            </w:r>
          </w:p>
          <w:p w14:paraId="3F7AFA14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(78, 66, 1, '2022-06-25');</w:t>
            </w:r>
          </w:p>
          <w:p w14:paraId="6BD8A0D6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(79, 42, 1, '2022-06-26');</w:t>
            </w:r>
          </w:p>
          <w:p w14:paraId="709F2E32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(80, 72, 1, '2022-06-27');</w:t>
            </w:r>
          </w:p>
          <w:p w14:paraId="25BC292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(81, 25, 1, '2022-06-27');</w:t>
            </w:r>
          </w:p>
          <w:p w14:paraId="3E829F4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(81, 25, 2, '2022-02-01');</w:t>
            </w:r>
          </w:p>
          <w:p w14:paraId="3425E4F3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(82, 95, 2, '2022-02-02');</w:t>
            </w:r>
          </w:p>
          <w:p w14:paraId="2CCD1CE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(83, 37, 3, '2022-02-03');</w:t>
            </w:r>
          </w:p>
          <w:p w14:paraId="53DB004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(84, 94, 3, '2022-02-04');</w:t>
            </w:r>
          </w:p>
          <w:p w14:paraId="13A71B6F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(85, 78, 4, '2022-02-05');</w:t>
            </w:r>
          </w:p>
          <w:p w14:paraId="0CD4312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(86, 84, 4, '2022-02-06');</w:t>
            </w:r>
          </w:p>
          <w:p w14:paraId="436EE8C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(87, 91, 5, '2022-02-07');</w:t>
            </w:r>
          </w:p>
          <w:p w14:paraId="10E60AC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(88, 77, 5, '2022-02-08');</w:t>
            </w:r>
          </w:p>
          <w:p w14:paraId="6438CD0F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(89, 39, 6, '2022-02-09');</w:t>
            </w:r>
          </w:p>
          <w:p w14:paraId="721FA4F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(90, 74, 6, '2022-02-10');</w:t>
            </w:r>
          </w:p>
          <w:p w14:paraId="4307B25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(91, 93, 7, '2022-02-11');</w:t>
            </w:r>
          </w:p>
          <w:p w14:paraId="195209D4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(92, 47, 7, '2022-02-12');</w:t>
            </w:r>
          </w:p>
          <w:p w14:paraId="7B4FC967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(93, 56, 8, '2022-02-13');</w:t>
            </w:r>
          </w:p>
          <w:p w14:paraId="3EEE67E2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(94, 13, 8, '2022-02-14');</w:t>
            </w:r>
          </w:p>
          <w:p w14:paraId="5B141F7E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(95, 35, 9, '2022-02-15');</w:t>
            </w:r>
          </w:p>
          <w:p w14:paraId="2E090F2C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lastRenderedPageBreak/>
              <w:t>INSERT INTO ENROLLMENT (SEQ, MEMBER_SEQ, OPEN_CURS_SEQ, ENROLL_DATE) VALUES (96, 5, 9, '2022-02-16');</w:t>
            </w:r>
          </w:p>
          <w:p w14:paraId="2C97E221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(97, 69, 10, '2022-02-17');</w:t>
            </w:r>
          </w:p>
          <w:p w14:paraId="59CAC8F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(98, 15, 10, '2022-02-18');</w:t>
            </w:r>
          </w:p>
          <w:p w14:paraId="538D197A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(99, 92, 11, '2022-02-19');</w:t>
            </w:r>
          </w:p>
          <w:p w14:paraId="6717446B" w14:textId="77777777" w:rsidR="00A37DE8" w:rsidRDefault="00A37DE8" w:rsidP="00D42B0A">
            <w:pPr>
              <w:widowControl/>
              <w:ind w:left="0" w:hanging="2"/>
              <w:jc w:val="left"/>
            </w:pPr>
            <w:r>
              <w:t>INSERT INTO ENROLLMENT (SEQ, MEMBER_SEQ, OPEN_CURS_SEQ, ENROLL_DATE) VALUES (100, 60, 11, '2022-02-20');</w:t>
            </w:r>
          </w:p>
          <w:p w14:paraId="02A8BAAE" w14:textId="77777777" w:rsidR="00A37DE8" w:rsidRDefault="00A37DE8" w:rsidP="00D42B0A">
            <w:pPr>
              <w:widowControl/>
              <w:ind w:left="0" w:hanging="2"/>
              <w:jc w:val="left"/>
            </w:pPr>
          </w:p>
        </w:tc>
      </w:tr>
    </w:tbl>
    <w:p w14:paraId="348DDE15" w14:textId="418D9702" w:rsidR="00A37DE8" w:rsidRPr="00A37DE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455"/>
        <w:gridCol w:w="2552"/>
        <w:gridCol w:w="4819"/>
      </w:tblGrid>
      <w:tr w:rsidR="007B3C85" w14:paraId="568B09E8" w14:textId="77777777" w:rsidTr="007B3C85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7CDC5" w14:textId="77777777" w:rsidR="007B3C85" w:rsidRDefault="007B3C85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DDFE7" w14:textId="77777777" w:rsidR="007B3C85" w:rsidRDefault="007B3C85" w:rsidP="00D42B0A">
            <w:pPr>
              <w:widowControl/>
              <w:ind w:left="0" w:hanging="2"/>
              <w:jc w:val="left"/>
            </w:pPr>
            <w:r>
              <w:t>student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35285" w14:textId="77777777" w:rsidR="007B3C85" w:rsidRDefault="007B3C85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19B98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2022-05-16</w:t>
            </w:r>
          </w:p>
        </w:tc>
      </w:tr>
      <w:tr w:rsidR="007B3C85" w14:paraId="0F49619E" w14:textId="77777777" w:rsidTr="007B3C85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7F481" w14:textId="77777777" w:rsidR="007B3C85" w:rsidRDefault="007B3C85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BCFEE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교육생 목록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4B9DA" w14:textId="77777777" w:rsidR="007B3C85" w:rsidRDefault="007B3C85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A9240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권민채</w:t>
            </w:r>
          </w:p>
        </w:tc>
      </w:tr>
      <w:tr w:rsidR="007B3C85" w14:paraId="6A0A8A1B" w14:textId="77777777" w:rsidTr="007B3C85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9F00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7B3C85" w14:paraId="420FF84F" w14:textId="77777777" w:rsidTr="007B3C85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1161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VALUES(교육생 번호, 회원번호, 개설과정번호, 등록일, 수료및중도탈락 여부, 수료및중도탈락 날짜);</w:t>
            </w:r>
          </w:p>
          <w:p w14:paraId="749A0404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VALUES(1, 11, 11, 2021-09-05, 수료, 2022-02-22);</w:t>
            </w:r>
          </w:p>
          <w:p w14:paraId="5398F11B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VALUES(2, 30, 11, 2021-08-12, 수료, 2022-02-22);</w:t>
            </w:r>
          </w:p>
          <w:p w14:paraId="2D668921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VALUES(3, 29, 11, 2021-09-02, 수료, 2022-02-22);</w:t>
            </w:r>
          </w:p>
          <w:p w14:paraId="51A7752E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VALUES(4, 54, 11, 2021-09-08, 수료, 2022-02-22);</w:t>
            </w:r>
          </w:p>
          <w:p w14:paraId="20473669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VALUES(5, 97, 11, 2021-08-25, 수료, 2022-02-22);</w:t>
            </w:r>
          </w:p>
          <w:p w14:paraId="66FF25A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VALUES(6, 32, 11, 2021-08-11, 수료, 2022-02-22);</w:t>
            </w:r>
          </w:p>
          <w:p w14:paraId="655514EB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STUDENT (SEQ, MEMBER_SEQ, OPEN_CURS_SEQ, REGDATE, DROP_OUT, DROP_OUT_DATE) VALUES(7, 31, 11, 2021-08-22, 수료, 2022-02-22);</w:t>
            </w:r>
          </w:p>
          <w:p w14:paraId="0C10689F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VALUES(8, 27, 11, 2021-08-28, 수료, 2022-02-22);</w:t>
            </w:r>
          </w:p>
          <w:p w14:paraId="6C8A48CB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VALUES(9, 98, 11, 2021-08-21, 수료, 2022-02-22);</w:t>
            </w:r>
          </w:p>
          <w:p w14:paraId="101773F5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VALUES(10, 50, 11, 2021-08-30, 수료, 2022-02-22);</w:t>
            </w:r>
          </w:p>
          <w:p w14:paraId="6EC83A2B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VALUES(11, 3, 11, 2021-08-31, 수료, 2022-02-22);</w:t>
            </w:r>
          </w:p>
          <w:p w14:paraId="126C7E5B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VALUES(12, 89, 11, 2021-08-11, 수료, 2022-02-22);</w:t>
            </w:r>
          </w:p>
          <w:p w14:paraId="673830EA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VALUES(13, 80, 11, 2021-07-28, 수료, 2022-02-22);</w:t>
            </w:r>
          </w:p>
          <w:p w14:paraId="71B96243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VALUES(14, 88, 11, 2021-08-25, 수료, 2022-02-22);</w:t>
            </w:r>
          </w:p>
          <w:p w14:paraId="6FFB9BB3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VALUES(15, 10, 11, 2021-08-28, 수료, 2022-02-22);</w:t>
            </w:r>
          </w:p>
          <w:p w14:paraId="22910981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VALUES(16, 6, 11, 2021-09-10, 수료, 2022-02-22);</w:t>
            </w:r>
          </w:p>
          <w:p w14:paraId="31266DD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VALUES(17, 86, 11, 2021-08-30, 수료, 2022-02-22);</w:t>
            </w:r>
          </w:p>
          <w:p w14:paraId="2A515C2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VALUES(18, 2, 11, 2021-08-28, 수료, 2022-02-22);</w:t>
            </w:r>
          </w:p>
          <w:p w14:paraId="0E4905B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VALUES(19, 61, 11, 2021-08-30, 수료, 2022-02-22);</w:t>
            </w:r>
          </w:p>
          <w:p w14:paraId="226DAE4D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STUDENT (SEQ, MEMBER_SEQ, OPEN_CURS_SEQ, REGDATE, DROP_OUT, DROP_OUT_DATE) VALUES(20, 45, 11, 2021-07-30, 수료, 2022-02-22);</w:t>
            </w:r>
          </w:p>
          <w:p w14:paraId="64C491DE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VALUES(21, 82, 11, 2021-08-30, 수료, 2022-02-22);</w:t>
            </w:r>
          </w:p>
          <w:p w14:paraId="641CDFF1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VALUES(22, 76, 11, 2021-07-28, 수료, 2022-02-22);</w:t>
            </w:r>
          </w:p>
          <w:p w14:paraId="42C808C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VALUES(23, 90, 11, 2021-08-20, 수료, 2022-02-22);</w:t>
            </w:r>
          </w:p>
          <w:p w14:paraId="0F05872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VALUES(24, 53, 11, 2021-09-25, 수료, 2022-02-22);</w:t>
            </w:r>
          </w:p>
          <w:p w14:paraId="621F6465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VALUES(25, 9, 11, 2021-09-01, 수료, 2022-02-22);</w:t>
            </w:r>
          </w:p>
          <w:p w14:paraId="695B667B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VALUES(26, 83, 11, 2021-09-10, 중도탈락,2021-12-25);</w:t>
            </w:r>
          </w:p>
          <w:p w14:paraId="72777D2F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VALUES(27, 55, 12, 2022-01-08, NULL, NULL);</w:t>
            </w:r>
          </w:p>
          <w:p w14:paraId="6D0A619E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VALUES(28, 40, 12, 2022-01-09, NULL, NULL);</w:t>
            </w:r>
          </w:p>
          <w:p w14:paraId="424FD9D1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VALUES(29, 46, 12, 2022-01-10, NULL, NULL);</w:t>
            </w:r>
          </w:p>
          <w:p w14:paraId="0C6404AA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VALUES(30, 24, 12, 2022-01-11, NULL, NULL);</w:t>
            </w:r>
          </w:p>
          <w:p w14:paraId="7413AA26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VALUES(31, 59, 12, 2022-01-12, NULL, NULL);</w:t>
            </w:r>
          </w:p>
          <w:p w14:paraId="31735D15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VALUES(32, 16, 12, 2022-01-13, NULL, NULL);</w:t>
            </w:r>
          </w:p>
          <w:p w14:paraId="31C6AA0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VALUES(33, 8, 12, 2022-01-14, NULL, NULL);</w:t>
            </w:r>
          </w:p>
          <w:p w14:paraId="2D7669C6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VALUES(34, 63, 12, 2022-02-12, NULL, NULL);</w:t>
            </w:r>
          </w:p>
          <w:p w14:paraId="32C49B7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VALUES(35, 87, 12, 2022-02-13, NULL, NULL);</w:t>
            </w:r>
          </w:p>
          <w:p w14:paraId="3B8DB39F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VALUES(36, 23, 12, 2022-02-14, NULL, NULL);</w:t>
            </w:r>
          </w:p>
          <w:p w14:paraId="4630B0DB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VALUES(37, 73, 12, 2022-02-15, NULL, NULL);</w:t>
            </w:r>
          </w:p>
          <w:p w14:paraId="54FD9015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VALUES(38, 81, 12, 2022-02-16, NULL, NULL);</w:t>
            </w:r>
          </w:p>
          <w:p w14:paraId="1E8D5D42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STUDENT (SEQ, MEMBER_SEQ, OPEN_CURS_SEQ, REGDATE, DROP_OUT, DROP_OUT_DATE) VALUES(39, 4, 12, 2022-02-17, NULL, NULL);</w:t>
            </w:r>
          </w:p>
          <w:p w14:paraId="303F6879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VALUES(40, 33, 12, 2022-02-18, NULL, NULL);</w:t>
            </w:r>
          </w:p>
          <w:p w14:paraId="0B97A5FA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VALUES(41, 48, 12, 2022-02-19, NULL, NULL);</w:t>
            </w:r>
          </w:p>
          <w:p w14:paraId="53C72E41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VALUES(42, 48, 12, 2022-02-20, NULL, NULL);</w:t>
            </w:r>
          </w:p>
          <w:p w14:paraId="1B464390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VALUES(43, 36, 12, 2022-02-21, NULL, NULL);</w:t>
            </w:r>
          </w:p>
          <w:p w14:paraId="719ABDE1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VALUES(44, 43, 12, 2022-02-22, NULL, NULL);</w:t>
            </w:r>
          </w:p>
          <w:p w14:paraId="58736762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VALUES(45, 38, 12, 2022-03-02, NULL, NULL);</w:t>
            </w:r>
          </w:p>
          <w:p w14:paraId="5E52042D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VALUES(46, 14, 12, 2022-03-03, NULL, NULL);</w:t>
            </w:r>
          </w:p>
          <w:p w14:paraId="0B770991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VALUES(47, 22, 12, 2022-03-04, NULL, NULL);</w:t>
            </w:r>
          </w:p>
          <w:p w14:paraId="70B6C3A2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VALUES(48, 65, 12, 2022-03-05, NULL, NULL);</w:t>
            </w:r>
          </w:p>
          <w:p w14:paraId="2E7C1464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VALUES(49, 34, 12, 2022-03-06, NULL, NULL);</w:t>
            </w:r>
          </w:p>
          <w:p w14:paraId="6927019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VALUES(50, 70, 12, 2022-03-07, NULL, NULL);</w:t>
            </w:r>
          </w:p>
          <w:p w14:paraId="1874DFB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VALUES(51, 19, 12, 2022-03-08, NULL, NULL);</w:t>
            </w:r>
          </w:p>
          <w:p w14:paraId="56B72B7F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VALUES(52, 64, 12, 2022-03-09, NULL, NULL);</w:t>
            </w:r>
          </w:p>
          <w:p w14:paraId="4C0C93EF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VALUES(53, 67, 12, 2022-03-10, NULL, NULL);</w:t>
            </w:r>
          </w:p>
          <w:p w14:paraId="199407C6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VALUES(54, 20, 12, 2022-03-11, NULL, NULL);</w:t>
            </w:r>
          </w:p>
          <w:p w14:paraId="5EFB0980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VALUES(55, 57, 12, 2022-03-12, NULL, NULL);</w:t>
            </w:r>
          </w:p>
          <w:p w14:paraId="5FA853C8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VALUES(56, 41, 1, 2022-04-22, NULL, NULL);</w:t>
            </w:r>
          </w:p>
          <w:p w14:paraId="57A3092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VALUES(57, 17, 1, 2022-04-23, NULL, NULL);</w:t>
            </w:r>
          </w:p>
          <w:p w14:paraId="24A313C8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VALUES(58, 26, 1, 2022-04-24, NULL, NULL);</w:t>
            </w:r>
          </w:p>
          <w:p w14:paraId="1F3AA7BD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VALUES(59, 7, 1, 2022-04-30, NULL, NULL);</w:t>
            </w:r>
          </w:p>
          <w:p w14:paraId="2841CD76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VALUES(60, 18, 1, 2022-05-01, NULL, NULL);</w:t>
            </w:r>
          </w:p>
          <w:p w14:paraId="7F73EC7F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VALUES(61, 62, 1, 2022-05-02, NULL, NULL);</w:t>
            </w:r>
          </w:p>
          <w:p w14:paraId="1D44D30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VALUES(62, 96, 1, 2022-05-03, NULL, NULL);</w:t>
            </w:r>
          </w:p>
          <w:p w14:paraId="74607600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VALUES(63, 75, 1, 2022-05-24, NULL, NULL);</w:t>
            </w:r>
          </w:p>
          <w:p w14:paraId="339BE2A0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VALUES(64, 71, 1, 2022-05-25, NULL, NULL);</w:t>
            </w:r>
          </w:p>
          <w:p w14:paraId="7E51DB14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STUDENT (SEQ, MEMBER_SEQ, OPEN_CURS_SEQ, REGDATE, DROP_OUT, DROP_OUT_DATE) VALUES(65, 12, 1, 2022-05-26, NULL, NULL);</w:t>
            </w:r>
          </w:p>
          <w:p w14:paraId="254E8EFF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VALUES(66, 100, 1, 2022-05-27, NULL, NULL);</w:t>
            </w:r>
          </w:p>
          <w:p w14:paraId="51D08282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VALUES(67, 51, 1, 2022-05-28, NULL, NULL);</w:t>
            </w:r>
          </w:p>
          <w:p w14:paraId="472BA612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VALUES(68, 44, 1, 2022-06-01, NULL, NULL);</w:t>
            </w:r>
          </w:p>
          <w:p w14:paraId="708EC924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VALUES(69, 21, 1, 2022-06-02, NULL, NULL);</w:t>
            </w:r>
          </w:p>
          <w:p w14:paraId="30C76AA8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VALUES(70, 68, 1, 2022-06-03, NULL, NULL);</w:t>
            </w:r>
          </w:p>
          <w:p w14:paraId="6D537D2E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VALUES(71, 79, 1, 2022-06-04, NULL, NULL);</w:t>
            </w:r>
          </w:p>
          <w:p w14:paraId="36F638D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VALUES(72, 49, 1, 2022-06-15, NULL, NULL);</w:t>
            </w:r>
          </w:p>
          <w:p w14:paraId="1EF0202C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VALUES(73, 99, 1, 2022-06-16, NULL, NULL);</w:t>
            </w:r>
          </w:p>
          <w:p w14:paraId="7D0F0010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VALUES(74, 52, 1, 2022-06-17, NULL, NULL);</w:t>
            </w:r>
          </w:p>
          <w:p w14:paraId="43825BF9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VALUES(75, 85, 1, 2022-06-18, NULL, NULL);</w:t>
            </w:r>
          </w:p>
          <w:p w14:paraId="7B0F4A8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VALUES(76, 28, 1, 2022-06-19, NULL, NULL);</w:t>
            </w:r>
          </w:p>
          <w:p w14:paraId="14AB0C8A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VALUES(77, 58, 1, 2022-06-24, NULL, NULL);</w:t>
            </w:r>
          </w:p>
          <w:p w14:paraId="010CC867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VALUES(78, 66, 1, 2022-06-25, NULL, NULL);</w:t>
            </w:r>
          </w:p>
          <w:p w14:paraId="6270C8B8" w14:textId="77777777" w:rsidR="007B3C85" w:rsidRDefault="007B3C85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STUDENT (SEQ, MEMBER_SEQ, OPEN_CURS_SEQ, REGDATE, DROP_OUT, DROP_OUT_DATE) VALUES(79, 42, 1, 2022-06-26, NULL, NULL);</w:t>
            </w:r>
          </w:p>
          <w:p w14:paraId="1BD1289E" w14:textId="77777777" w:rsidR="007B3C85" w:rsidRDefault="007B3C85" w:rsidP="00D42B0A">
            <w:pPr>
              <w:widowControl/>
              <w:ind w:left="0" w:hanging="2"/>
              <w:jc w:val="left"/>
            </w:pPr>
            <w:r>
              <w:rPr>
                <w:color w:val="000000"/>
              </w:rPr>
              <w:t>INSERT INTO STUDENT (SEQ, MEMBER_SEQ, OPEN_CURS_SEQ, REGDATE, DROP_OUT, DROP_OUT_DATE) VALUES(80, 72, 1, 2022-06-27, NULL, NULL);</w:t>
            </w:r>
          </w:p>
        </w:tc>
      </w:tr>
    </w:tbl>
    <w:p w14:paraId="6FE6F739" w14:textId="0AA73B33" w:rsidR="00A37DE8" w:rsidRPr="007B3C85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C96BFCF" w14:textId="4E494F73" w:rsidR="00A37DE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314"/>
        <w:gridCol w:w="2409"/>
        <w:gridCol w:w="5103"/>
      </w:tblGrid>
      <w:tr w:rsidR="00062DD3" w14:paraId="3E084434" w14:textId="77777777" w:rsidTr="00062DD3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4F6E8" w14:textId="77777777" w:rsidR="00062DD3" w:rsidRDefault="00062DD3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106D7" w14:textId="77777777" w:rsidR="00062DD3" w:rsidRDefault="00062DD3" w:rsidP="00D42B0A">
            <w:pPr>
              <w:widowControl/>
              <w:ind w:left="0" w:hanging="2"/>
              <w:jc w:val="left"/>
            </w:pPr>
            <w:r>
              <w:t>teacher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01071" w14:textId="77777777" w:rsidR="00062DD3" w:rsidRDefault="00062DD3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38A95" w14:textId="77777777" w:rsidR="00062DD3" w:rsidRDefault="00062DD3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2022-05-16</w:t>
            </w:r>
          </w:p>
        </w:tc>
      </w:tr>
      <w:tr w:rsidR="00062DD3" w14:paraId="51A11549" w14:textId="77777777" w:rsidTr="00062DD3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D6311" w14:textId="77777777" w:rsidR="00062DD3" w:rsidRDefault="00062DD3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E7DC3" w14:textId="77777777" w:rsidR="00062DD3" w:rsidRDefault="00062DD3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교사 목록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B5B9D" w14:textId="77777777" w:rsidR="00062DD3" w:rsidRDefault="00062DD3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64B3C" w14:textId="77777777" w:rsidR="00062DD3" w:rsidRDefault="00062DD3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권민채</w:t>
            </w:r>
          </w:p>
        </w:tc>
      </w:tr>
      <w:tr w:rsidR="00062DD3" w14:paraId="2CAF37D3" w14:textId="77777777" w:rsidTr="00062DD3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A7F37" w14:textId="77777777" w:rsidR="00062DD3" w:rsidRDefault="00062DD3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062DD3" w14:paraId="0155D448" w14:textId="77777777" w:rsidTr="00062DD3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FD923" w14:textId="0BCACF6C" w:rsidR="00FC59CA" w:rsidRDefault="00FC59CA" w:rsidP="00FC59CA">
            <w:pPr>
              <w:widowControl/>
              <w:ind w:leftChars="0" w:left="0" w:firstLineChars="0" w:firstLine="0"/>
              <w:jc w:val="left"/>
            </w:pPr>
            <w:r>
              <w:t>INSERT INTO TEACHER (SEQ, NAME, TEL, SSN) VALUES(1, '풍종진', 010-6729-1204, 1688571);</w:t>
            </w:r>
          </w:p>
          <w:p w14:paraId="6CEA0933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VALUES(2, '설미희', 010-1086-0734, 2509926);</w:t>
            </w:r>
          </w:p>
          <w:p w14:paraId="696FE289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VALUES(3, '유혜자', 010-1960-1056, 2252586);</w:t>
            </w:r>
          </w:p>
          <w:p w14:paraId="0452891A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lastRenderedPageBreak/>
              <w:t>INSERT INTO TEACHER (SEQ, NAME, TEL, SSN) VALUES(4, '하선화', 010-7041-6320, 2439908);</w:t>
            </w:r>
          </w:p>
          <w:p w14:paraId="6D624A10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VALUES(5, '심재현', 010-5298-2708, 1047060);</w:t>
            </w:r>
          </w:p>
          <w:p w14:paraId="6EC03AAD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VALUES(6, '예호영', 010-4358-9436, 1624076);</w:t>
            </w:r>
          </w:p>
          <w:p w14:paraId="5F97EA38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VALUES(7, '설태일', 010-9573-1076, 1693772);</w:t>
            </w:r>
          </w:p>
          <w:p w14:paraId="62014B6C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VALUES(8, '신우진', 010-8519-5719, 1359936);</w:t>
            </w:r>
          </w:p>
          <w:p w14:paraId="66B74958" w14:textId="77777777" w:rsidR="00FC59CA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VALUES(9, '전진철', 010-0913-7591, 1503076);</w:t>
            </w:r>
          </w:p>
          <w:p w14:paraId="5091B83D" w14:textId="2085B061" w:rsidR="00062DD3" w:rsidRDefault="00FC59CA" w:rsidP="00FC59CA">
            <w:pPr>
              <w:widowControl/>
              <w:ind w:left="0" w:hanging="2"/>
              <w:jc w:val="left"/>
            </w:pPr>
            <w:r>
              <w:t>INSERT INTO TEACHER (SEQ, NAME, TEL, SSN) VALUES(10, '서병훈', 010-1470-3094, 1963070);</w:t>
            </w:r>
          </w:p>
        </w:tc>
      </w:tr>
    </w:tbl>
    <w:p w14:paraId="6D79D427" w14:textId="75CCD327" w:rsidR="00A37DE8" w:rsidRPr="00062DD3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DCD6A17" w14:textId="5C6BD5FC" w:rsidR="00A37DE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455"/>
        <w:gridCol w:w="2835"/>
        <w:gridCol w:w="4536"/>
      </w:tblGrid>
      <w:tr w:rsidR="00DC23D2" w14:paraId="7CB7F217" w14:textId="77777777" w:rsidTr="00DC23D2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20F87" w14:textId="77777777" w:rsidR="00DC23D2" w:rsidRDefault="00DC23D2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A9F42" w14:textId="77777777" w:rsidR="00DC23D2" w:rsidRDefault="00DC23D2" w:rsidP="00D42B0A">
            <w:pPr>
              <w:widowControl/>
              <w:ind w:left="0" w:hanging="2"/>
              <w:jc w:val="left"/>
            </w:pPr>
            <w:r>
              <w:t>admin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C926C" w14:textId="77777777" w:rsidR="00DC23D2" w:rsidRDefault="00DC23D2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A255C" w14:textId="77777777" w:rsidR="00DC23D2" w:rsidRDefault="00DC23D2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2022-05-16</w:t>
            </w:r>
          </w:p>
        </w:tc>
      </w:tr>
      <w:tr w:rsidR="00DC23D2" w14:paraId="5BA35E19" w14:textId="77777777" w:rsidTr="00DC23D2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F5AFC" w14:textId="77777777" w:rsidR="00DC23D2" w:rsidRDefault="00DC23D2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24E7D" w14:textId="77777777" w:rsidR="00DC23D2" w:rsidRDefault="00DC23D2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관리자 목록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9DC31" w14:textId="77777777" w:rsidR="00DC23D2" w:rsidRDefault="00DC23D2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101EC" w14:textId="77777777" w:rsidR="00DC23D2" w:rsidRDefault="00DC23D2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권민채</w:t>
            </w:r>
          </w:p>
        </w:tc>
      </w:tr>
      <w:tr w:rsidR="00DC23D2" w14:paraId="1CAB1BC9" w14:textId="77777777" w:rsidTr="00DC23D2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DDB19" w14:textId="77777777" w:rsidR="00DC23D2" w:rsidRDefault="00DC23D2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DC23D2" w14:paraId="46DA7077" w14:textId="77777777" w:rsidTr="00DC23D2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5AF5B" w14:textId="77777777" w:rsidR="00DC23D2" w:rsidRDefault="00DC23D2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ADMIN(SEQ, NAME, TEL, SSN) VALUES(1, '류혜림', 010-3546-5728, 2976854);</w:t>
            </w:r>
          </w:p>
          <w:p w14:paraId="51351EE2" w14:textId="77777777" w:rsidR="00DC23D2" w:rsidRDefault="00DC23D2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ADMIN(SEQ, NAME, TEL, SSN) VALUES(2, '고치원', 010-7849-0439, 1514486);</w:t>
            </w:r>
          </w:p>
          <w:p w14:paraId="7DEEA26F" w14:textId="77777777" w:rsidR="00DC23D2" w:rsidRDefault="00DC23D2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INSERT INTO ADMIN(SEQ, NAME, TEL, SSN) VALUES(3, '정동건', 010-3857-3591, 1068450);</w:t>
            </w:r>
          </w:p>
        </w:tc>
      </w:tr>
    </w:tbl>
    <w:p w14:paraId="2FFD1863" w14:textId="1B9D60C3" w:rsidR="00A37DE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F95E7A9" w14:textId="1CCFF0FE" w:rsidR="00A37DE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Style w:val="a8"/>
        <w:tblW w:w="14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455"/>
        <w:gridCol w:w="2835"/>
        <w:gridCol w:w="4536"/>
      </w:tblGrid>
      <w:tr w:rsidR="004559B1" w14:paraId="67350732" w14:textId="77777777" w:rsidTr="004559B1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CCCE4" w14:textId="77777777" w:rsidR="004559B1" w:rsidRDefault="004559B1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D1AD3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member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ADBE1" w14:textId="77777777" w:rsidR="004559B1" w:rsidRDefault="004559B1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22EA9" w14:textId="77777777" w:rsidR="004559B1" w:rsidRDefault="004559B1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2022-05-16</w:t>
            </w:r>
          </w:p>
        </w:tc>
      </w:tr>
      <w:tr w:rsidR="004559B1" w14:paraId="11E581CC" w14:textId="77777777" w:rsidTr="004559B1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20877" w14:textId="77777777" w:rsidR="004559B1" w:rsidRDefault="004559B1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BAE5F" w14:textId="77777777" w:rsidR="004559B1" w:rsidRDefault="004559B1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전체회원 목록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D5723" w14:textId="77777777" w:rsidR="004559B1" w:rsidRDefault="004559B1" w:rsidP="00D42B0A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4D7BF" w14:textId="77777777" w:rsidR="004559B1" w:rsidRDefault="004559B1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권민채</w:t>
            </w:r>
          </w:p>
        </w:tc>
      </w:tr>
      <w:tr w:rsidR="004559B1" w14:paraId="2320FF50" w14:textId="77777777" w:rsidTr="004559B1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1268F" w14:textId="77777777" w:rsidR="004559B1" w:rsidRDefault="004559B1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4559B1" w14:paraId="6C91A209" w14:textId="77777777" w:rsidTr="004559B1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F5EDA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IINSERT INTO MEMBER(SEQ, NAME, TEL, SSN) VALUES(11, '복은욱', '010-9801-8160', 2660833);</w:t>
            </w:r>
          </w:p>
          <w:p w14:paraId="5116B347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VALUES(30, '홍영화', '010-4756-8954', 4256385);</w:t>
            </w:r>
          </w:p>
          <w:p w14:paraId="6EE87BB7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lastRenderedPageBreak/>
              <w:t>INSERT INTO MEMBER(SEQ, NAME, TEL, SSN) VALUES(29, '고경하', '010-2647-9461', 1523072);</w:t>
            </w:r>
          </w:p>
          <w:p w14:paraId="67DEFBE9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VALUES(54, '한철호', '010-4219-7856', 2457501);</w:t>
            </w:r>
          </w:p>
          <w:p w14:paraId="70731127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VALUES(97, '문현식', '010-9860-8321', 4736068);</w:t>
            </w:r>
          </w:p>
          <w:p w14:paraId="0965FA82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VALUES(32, '예연준', '010-1329-2071', 3452330);</w:t>
            </w:r>
          </w:p>
          <w:p w14:paraId="2848121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VALUES(31, '고승태', '010-4318-5910', 1232288);</w:t>
            </w:r>
          </w:p>
          <w:p w14:paraId="6FEAAD0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VALUES(27, '장영하', '010-1983-5043', 3778413);</w:t>
            </w:r>
          </w:p>
          <w:p w14:paraId="18FDF4D7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VALUES(98, '추현미', '010-5376-7021', 4114162);</w:t>
            </w:r>
          </w:p>
          <w:p w14:paraId="61A68E3B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VALUES(50, '고시하', '010-9062-3105', 3238444);</w:t>
            </w:r>
          </w:p>
          <w:p w14:paraId="4DAB5B21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VALUES(3, '서현자', '010-5028-6258', 2973575);</w:t>
            </w:r>
          </w:p>
          <w:p w14:paraId="41D3D7D5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VALUES(89, '풍소빈', '010-4751-1483', 1531259);</w:t>
            </w:r>
          </w:p>
          <w:p w14:paraId="770BCDD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VALUES(80, '안성태', '010-7529-5630', 4813706);</w:t>
            </w:r>
          </w:p>
          <w:p w14:paraId="1AE555B4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VALUES(88, '설용호', '010-8460-8325', 3770098);</w:t>
            </w:r>
          </w:p>
          <w:p w14:paraId="6B1599B4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VALUES(10, '정재정', '010-7028-9231', 3274352);</w:t>
            </w:r>
          </w:p>
          <w:p w14:paraId="36B67AE3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VALUES(6, '배원숙', '010-4357-4852', 1079428);</w:t>
            </w:r>
          </w:p>
          <w:p w14:paraId="119530E8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VALUES(86, '장연진', '010-9715-6487', 1214312);</w:t>
            </w:r>
          </w:p>
          <w:p w14:paraId="2381F0FA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VALUES(2, '하하현', '010-1678-7412', 1861346);</w:t>
            </w:r>
          </w:p>
          <w:p w14:paraId="4B065F3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VALUES(61, '박믿음', '010-1503-0695', 1218831);</w:t>
            </w:r>
          </w:p>
          <w:p w14:paraId="4E809EB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VALUES(45, '송으뜸', '010-4632-5276', 1611616);</w:t>
            </w:r>
          </w:p>
          <w:p w14:paraId="3756DB55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VALUES(82, '최한결', '010-5129-0415', 2835789);</w:t>
            </w:r>
          </w:p>
          <w:p w14:paraId="1A290C78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VALUES(76, '남힘찬', '010-4163-1941', 1681550);</w:t>
            </w:r>
          </w:p>
          <w:p w14:paraId="33D02119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VALUES(90, '신한길', '010-0714-9786', 2898748);</w:t>
            </w:r>
          </w:p>
          <w:p w14:paraId="52929D30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VALUES(53, '하미르', '010-3289-8136', 1411552);</w:t>
            </w:r>
          </w:p>
          <w:p w14:paraId="5DA523D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VALUES(9, '손믿음', '010-8721-0127', 4481532);</w:t>
            </w:r>
          </w:p>
          <w:p w14:paraId="235D9E91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VALUES(83, '안한결', '010-6924-4216', 2670000);</w:t>
            </w:r>
          </w:p>
          <w:p w14:paraId="5998ECE0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VALUES(55, '홍나길', '010-6793-0492', 2493762);</w:t>
            </w:r>
          </w:p>
          <w:p w14:paraId="5AC44329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VALUES(40, '박다운', '010-1894-6297', 3197905);</w:t>
            </w:r>
          </w:p>
          <w:p w14:paraId="36516A6A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lastRenderedPageBreak/>
              <w:t>INSERT INTO MEMBER(SEQ, NAME, TEL, SSN) VALUES(46, '류사랑', '010-1932-9375', 1742017);</w:t>
            </w:r>
          </w:p>
          <w:p w14:paraId="6C6C3B4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VALUES(24, '황빛나', '010-8567-9752', 3530275);</w:t>
            </w:r>
          </w:p>
          <w:p w14:paraId="0F2AD34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VALUES(59, '황푸름', '010-6731-3621', 3760007);</w:t>
            </w:r>
          </w:p>
          <w:p w14:paraId="78F9404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VALUES(16, '장나봄', '010-1945-9103', 3723700);</w:t>
            </w:r>
          </w:p>
          <w:p w14:paraId="0D2502E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VALUES(8, '백바다', '010-3164-2853', 4013307);</w:t>
            </w:r>
          </w:p>
          <w:p w14:paraId="5FECF01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VALUES(63, '성송이', '010-9135-2164', 1283129);</w:t>
            </w:r>
          </w:p>
          <w:p w14:paraId="1FC4A271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VALUES(87, '윤달래', '010-3670-1859', 1795217);</w:t>
            </w:r>
          </w:p>
          <w:p w14:paraId="55987FF9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VALUES(23, '백마리', '010-8506-3728', 2108289);</w:t>
            </w:r>
          </w:p>
          <w:p w14:paraId="567252C4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VALUES(73, '송한샘', '010-5607-0649', 3586114);</w:t>
            </w:r>
          </w:p>
          <w:p w14:paraId="7ADE04D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VALUES(81, '유겨울', '010-9125-6028', 2478734);</w:t>
            </w:r>
          </w:p>
          <w:p w14:paraId="326C8B91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VALUES(4, '허잔디', '010-3804-6918', 3733010);</w:t>
            </w:r>
          </w:p>
          <w:p w14:paraId="0932FD0A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VALUES(33, '고은샘', '010-1670-6134', 4095248);</w:t>
            </w:r>
          </w:p>
          <w:p w14:paraId="0422276D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VALUES(1, '김하다', '010-4680-7426', 3672778);</w:t>
            </w:r>
          </w:p>
          <w:p w14:paraId="2D4F3C51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VALUES(48, '황잔디', '010-4813-8976', 4695316);</w:t>
            </w:r>
          </w:p>
          <w:p w14:paraId="53C9C059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VALUES(36, '윤나무', '010-8612-2837', 3272390);</w:t>
            </w:r>
          </w:p>
          <w:p w14:paraId="7DE4F6C3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VALUES(43, '유나비', '010-4751-7632', 3727264);</w:t>
            </w:r>
          </w:p>
          <w:p w14:paraId="53DB8E4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VALUES(38, '남아름', '010-0617-7819', 3784175);</w:t>
            </w:r>
          </w:p>
          <w:p w14:paraId="28EE01F3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VALUES(14, '이노을', '010-3164-0615', 3385962);</w:t>
            </w:r>
          </w:p>
          <w:p w14:paraId="4DCD9E0B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VALUES(22, '홍푸름', '010-0843-5012', 4299214);</w:t>
            </w:r>
          </w:p>
          <w:p w14:paraId="6434F2D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VALUES(65, '장승헌', '010-5613-4152', 3784858);</w:t>
            </w:r>
          </w:p>
          <w:p w14:paraId="5E563DE9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VALUES(34, '서남규', '010-1764-5716', 2485752);</w:t>
            </w:r>
          </w:p>
          <w:p w14:paraId="2D91F8E0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VALUES(70, '손철순', '010-0734-7312', 2698017);</w:t>
            </w:r>
          </w:p>
          <w:p w14:paraId="54056C0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VALUES(19, '양현승', '010-5132-5192', 4526603);</w:t>
            </w:r>
          </w:p>
          <w:p w14:paraId="6F0F6E9D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VALUES(64, '한치원', '010-9076-5624', 2276858);</w:t>
            </w:r>
          </w:p>
          <w:p w14:paraId="3E135DD8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VALUES(67, '복강민', '010-2538-2356', 3579417);</w:t>
            </w:r>
          </w:p>
          <w:p w14:paraId="0803F50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VALUES(20, '문성한', '010-6103-8165', 2018732);</w:t>
            </w:r>
          </w:p>
          <w:p w14:paraId="1ADB9A95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lastRenderedPageBreak/>
              <w:t>INSERT INTO MEMBER(SEQ, NAME, TEL, SSN) VALUES(57, '풍요한', '010-4930-0374', 1120918);</w:t>
            </w:r>
          </w:p>
          <w:p w14:paraId="75C610D4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VALUES(41, '한이수', '010-9461-8476', 2893042);</w:t>
            </w:r>
          </w:p>
          <w:p w14:paraId="4A8098E4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VALUES(17, '권이한', '010-1942-4512', 3287046);</w:t>
            </w:r>
          </w:p>
          <w:p w14:paraId="427630A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VALUES(26, '박재현', '010-7820-9568', 1274737);</w:t>
            </w:r>
          </w:p>
          <w:p w14:paraId="4B36527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VALUES(7, '봉요한', '010-3810-2164', 3718844);</w:t>
            </w:r>
          </w:p>
          <w:p w14:paraId="7E073FA0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VALUES(18, '김인수', '010-5190-9834', 1476569);</w:t>
            </w:r>
          </w:p>
          <w:p w14:paraId="7720E27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VALUES(62, '문강민', '010-9351-3045', 2037871);</w:t>
            </w:r>
          </w:p>
          <w:p w14:paraId="439E0844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VALUES(96, '백철순', '010-7659-9518', 4204082);</w:t>
            </w:r>
          </w:p>
          <w:p w14:paraId="20AFE25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VALUES(75, '전재범', '010-3108-0913', 2941424);</w:t>
            </w:r>
          </w:p>
          <w:p w14:paraId="168BAC1B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VALUES(71, '최자경', '010-5769-2691', 2351459);</w:t>
            </w:r>
          </w:p>
          <w:p w14:paraId="075642A2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VALUES(12, '심영애', '010-5942-7168', 2470220);</w:t>
            </w:r>
          </w:p>
          <w:p w14:paraId="1346E485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VALUES(100, '조자경', '010-2893-5610', 2584346);</w:t>
            </w:r>
          </w:p>
          <w:p w14:paraId="21B9877A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VALUES(51, '전미래', '010-4327-1348', 3552229);</w:t>
            </w:r>
          </w:p>
          <w:p w14:paraId="658F1FE5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VALUES(44, '김미란', '010-5910-4793', 3946493);</w:t>
            </w:r>
          </w:p>
          <w:p w14:paraId="3EC78675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VALUES(21, '전이경', '010-4180-4719', 4917087);</w:t>
            </w:r>
          </w:p>
          <w:p w14:paraId="077E106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VALUES(68, '신인건', '010-0659-4850', 2580387);</w:t>
            </w:r>
          </w:p>
          <w:p w14:paraId="0A48B184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VALUES(79, '하가영', '010-7135-8406', 4542356);</w:t>
            </w:r>
          </w:p>
          <w:p w14:paraId="21CEC3D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VALUES(49, '송여진', '010-6725-1947', 2823070);</w:t>
            </w:r>
          </w:p>
          <w:p w14:paraId="143C9D8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VALUES(99, '전영신', '010-7692-3784', 2284859);</w:t>
            </w:r>
          </w:p>
          <w:p w14:paraId="7473E5E8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VALUES(85, '배은채', '010-5473-1972', 2276235);</w:t>
            </w:r>
          </w:p>
          <w:p w14:paraId="1D47F962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VALUES(28, '임재신', '010-6743-6081', 2314332);</w:t>
            </w:r>
          </w:p>
          <w:p w14:paraId="6D36E111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VALUES(58, '탁영신', '010-6792-4025', 2163262);</w:t>
            </w:r>
          </w:p>
          <w:p w14:paraId="6D65396A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VALUES(66, '심미란', '010-1659-1546', 4883574);</w:t>
            </w:r>
          </w:p>
          <w:p w14:paraId="5F589B9B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VALUES(42, '백애정', '010-5619-3984', 2958627);</w:t>
            </w:r>
          </w:p>
          <w:p w14:paraId="65566C23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VALUES(72, '전미란', '010-5930-0329', 2305975);</w:t>
            </w:r>
          </w:p>
          <w:p w14:paraId="3F7F6AF5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VALUES(25, '추남순', '010-7368-5832', 3341526);</w:t>
            </w:r>
          </w:p>
          <w:p w14:paraId="16371698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lastRenderedPageBreak/>
              <w:t>INSERT INTO MEMBER(SEQ, NAME, TEL, SSN) VALUES(95, '남기호', '010-5279-1436', 2999719);</w:t>
            </w:r>
          </w:p>
          <w:p w14:paraId="5A6A73A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VALUES(37, '이상윤', '010-3207-6032', 1669697);</w:t>
            </w:r>
          </w:p>
          <w:p w14:paraId="40E47F00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VALUES(94, '안운태', '010-6031-9351', 1257334);</w:t>
            </w:r>
          </w:p>
          <w:p w14:paraId="18E903F6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VALUES(78, '이인정', '010-6548-3972', 4502838);</w:t>
            </w:r>
          </w:p>
          <w:p w14:paraId="3E49A97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VALUES(84, '손진아', '010-3845-8679', 3153284);</w:t>
            </w:r>
          </w:p>
          <w:p w14:paraId="2AF8184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VALUES(91, '노은지', '010-6541-5839', 4526994);</w:t>
            </w:r>
          </w:p>
          <w:p w14:paraId="0AC8E711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VALUES(77, '성예성', '010-7584-9627', 1915184);</w:t>
            </w:r>
          </w:p>
          <w:p w14:paraId="58552747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VALUES(39, '이형수', '010-2495-9278', 4965042);</w:t>
            </w:r>
          </w:p>
          <w:p w14:paraId="55D0C029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VALUES(74, '허선혜', '010-3960-8265', 2631357);</w:t>
            </w:r>
          </w:p>
          <w:p w14:paraId="4468B7EA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VALUES(93, '박재숙', '010-7294-0674', 4493925);</w:t>
            </w:r>
          </w:p>
          <w:p w14:paraId="00646FB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VALUES(47, '홍민성', '010-2850-1926', 2024612);</w:t>
            </w:r>
          </w:p>
          <w:p w14:paraId="281F766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VALUES(56, '유상원', '010-3781-3214', 3163784);</w:t>
            </w:r>
          </w:p>
          <w:p w14:paraId="5A0F52D2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VALUES(13, '권승미', '010-8392-6928', 3790210);</w:t>
            </w:r>
          </w:p>
          <w:p w14:paraId="18E929F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VALUES(35, '조규하', '010-6409-1483', 3576877);</w:t>
            </w:r>
          </w:p>
          <w:p w14:paraId="43FCB7BC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VALUES(5, '양소희', '010-2795-4187', 1486019);</w:t>
            </w:r>
          </w:p>
          <w:p w14:paraId="5121858E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VALUES(69, '송종진', '010-0683-3204', 1002910);</w:t>
            </w:r>
          </w:p>
          <w:p w14:paraId="0E0D85C3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VALUES(15, '김유재', '010-7590-2961', 3033621);</w:t>
            </w:r>
          </w:p>
          <w:p w14:paraId="37D12FE7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VALUES(92, '양동주', '010-9127-1540', 1435253);</w:t>
            </w:r>
          </w:p>
          <w:p w14:paraId="6F27953F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VALUES(60, '서시용', '010-9618-9208', 4330627);</w:t>
            </w:r>
          </w:p>
          <w:p w14:paraId="5C95740B" w14:textId="77777777" w:rsidR="004559B1" w:rsidRDefault="004559B1" w:rsidP="00D42B0A">
            <w:pPr>
              <w:widowControl/>
              <w:ind w:left="0" w:hanging="2"/>
              <w:jc w:val="left"/>
            </w:pPr>
            <w:r>
              <w:t>INSERT INTO MEMBER(SEQ, NAME, TEL, SSN) VALUES(52, '한치훈', '010-9076-1224', 1346858);</w:t>
            </w:r>
          </w:p>
        </w:tc>
      </w:tr>
    </w:tbl>
    <w:p w14:paraId="705D1072" w14:textId="77777777" w:rsidR="004559B1" w:rsidRPr="004559B1" w:rsidRDefault="004559B1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5A1DBFA3" w14:textId="424DBB10" w:rsidR="00A37DE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Style w:val="a9"/>
        <w:tblW w:w="14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739"/>
        <w:gridCol w:w="2835"/>
        <w:gridCol w:w="4252"/>
      </w:tblGrid>
      <w:tr w:rsidR="00911A18" w14:paraId="12550838" w14:textId="77777777" w:rsidTr="00911A18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F2932" w14:textId="77777777" w:rsidR="00911A18" w:rsidRDefault="00911A18" w:rsidP="00D42B0A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C0508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counsel_topic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9F8A2" w14:textId="77777777" w:rsidR="00911A18" w:rsidRDefault="00911A18" w:rsidP="00D42B0A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44FC5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2022-05-16</w:t>
            </w:r>
          </w:p>
        </w:tc>
      </w:tr>
      <w:tr w:rsidR="00911A18" w14:paraId="43FED416" w14:textId="77777777" w:rsidTr="00911A18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9030A" w14:textId="77777777" w:rsidR="00911A18" w:rsidRDefault="00911A18" w:rsidP="00D42B0A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68767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상담 주제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53C0D" w14:textId="77777777" w:rsidR="00911A18" w:rsidRDefault="00911A18" w:rsidP="00D42B0A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DC36D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권민채</w:t>
            </w:r>
          </w:p>
        </w:tc>
      </w:tr>
      <w:tr w:rsidR="00911A18" w14:paraId="058B544A" w14:textId="77777777" w:rsidTr="00911A18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B1F45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DML</w:t>
            </w:r>
          </w:p>
        </w:tc>
      </w:tr>
      <w:tr w:rsidR="00911A18" w14:paraId="4F0F9AA5" w14:textId="77777777" w:rsidTr="00911A18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D5387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lastRenderedPageBreak/>
              <w:t>insert into counsel_topic(seq, counsel_topic) values(1, '학업');</w:t>
            </w:r>
          </w:p>
          <w:p w14:paraId="5EEA482B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insert into counsel_topic(seq, counsel_topic) values(2, '진로');</w:t>
            </w:r>
          </w:p>
          <w:p w14:paraId="5CDF8990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insert into counsel_topic(seq, counsel_topic) values(3, '성적');</w:t>
            </w:r>
          </w:p>
          <w:p w14:paraId="06AD4164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insert into counsel_topic(seq, counsel_topic) values(4, '취업');</w:t>
            </w:r>
          </w:p>
          <w:p w14:paraId="3FB25845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insert into counsel_topic(seq, counsel_topic) values(5, '교우');</w:t>
            </w:r>
          </w:p>
          <w:p w14:paraId="37F118B9" w14:textId="77777777" w:rsidR="00911A18" w:rsidRDefault="00911A18" w:rsidP="00D42B0A">
            <w:pPr>
              <w:widowControl/>
              <w:ind w:left="0" w:hanging="2"/>
              <w:jc w:val="left"/>
            </w:pPr>
            <w:r>
              <w:t>insert into counsel_topic(seq, counsel_topic) values(6, '기타');</w:t>
            </w:r>
          </w:p>
          <w:p w14:paraId="374E39E3" w14:textId="77777777" w:rsidR="00911A18" w:rsidRDefault="00911A18" w:rsidP="00D42B0A">
            <w:pPr>
              <w:widowControl/>
              <w:ind w:left="0" w:hanging="2"/>
              <w:jc w:val="left"/>
            </w:pPr>
          </w:p>
        </w:tc>
      </w:tr>
    </w:tbl>
    <w:p w14:paraId="3B0E2F67" w14:textId="77777777" w:rsidR="00A37DE8" w:rsidRPr="00911A18" w:rsidRDefault="00A37DE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2EBED0C" w14:textId="35469FF8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Style w:val="aa"/>
        <w:tblW w:w="1417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739"/>
        <w:gridCol w:w="2693"/>
        <w:gridCol w:w="4394"/>
      </w:tblGrid>
      <w:tr w:rsidR="00D1244A" w14:paraId="47CF756F" w14:textId="77777777" w:rsidTr="00D1244A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948E2" w14:textId="77777777" w:rsidR="00D1244A" w:rsidRDefault="00D1244A" w:rsidP="00D42B0A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E030C" w14:textId="77777777" w:rsidR="00D1244A" w:rsidRDefault="00D1244A" w:rsidP="00D42B0A">
            <w:pPr>
              <w:widowControl/>
              <w:ind w:left="0" w:hanging="2"/>
              <w:jc w:val="left"/>
            </w:pPr>
            <w:r>
              <w:t>counsel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7A598" w14:textId="77777777" w:rsidR="00D1244A" w:rsidRDefault="00D1244A" w:rsidP="00D42B0A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8A7EF" w14:textId="77777777" w:rsidR="00D1244A" w:rsidRDefault="00D1244A" w:rsidP="00D42B0A">
            <w:pPr>
              <w:widowControl/>
              <w:ind w:left="0" w:hanging="2"/>
              <w:jc w:val="left"/>
            </w:pPr>
            <w:r>
              <w:t>2022-05-16</w:t>
            </w:r>
          </w:p>
        </w:tc>
      </w:tr>
      <w:tr w:rsidR="00D1244A" w14:paraId="4B4F96DE" w14:textId="77777777" w:rsidTr="00D1244A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8F5AB" w14:textId="77777777" w:rsidR="00D1244A" w:rsidRDefault="00D1244A" w:rsidP="00D42B0A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592DD" w14:textId="77777777" w:rsidR="00D1244A" w:rsidRDefault="00D1244A" w:rsidP="00D42B0A">
            <w:pPr>
              <w:widowControl/>
              <w:ind w:left="0" w:hanging="2"/>
              <w:jc w:val="left"/>
            </w:pPr>
            <w:r>
              <w:t>상담 일지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FF7EF" w14:textId="77777777" w:rsidR="00D1244A" w:rsidRDefault="00D1244A" w:rsidP="00D42B0A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768E3" w14:textId="77777777" w:rsidR="00D1244A" w:rsidRDefault="00D1244A" w:rsidP="00D42B0A">
            <w:pPr>
              <w:widowControl/>
              <w:ind w:left="0" w:hanging="2"/>
              <w:jc w:val="left"/>
            </w:pPr>
            <w:r>
              <w:t>권민채</w:t>
            </w:r>
          </w:p>
        </w:tc>
      </w:tr>
      <w:tr w:rsidR="00D1244A" w14:paraId="22AE80A4" w14:textId="77777777" w:rsidTr="00D1244A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BAAA6" w14:textId="77777777" w:rsidR="00D1244A" w:rsidRDefault="00D1244A" w:rsidP="00D42B0A">
            <w:pPr>
              <w:widowControl/>
              <w:ind w:left="0" w:hanging="2"/>
              <w:jc w:val="left"/>
            </w:pPr>
            <w:r>
              <w:t>DML</w:t>
            </w:r>
          </w:p>
        </w:tc>
      </w:tr>
      <w:tr w:rsidR="00D1244A" w14:paraId="33CBCB55" w14:textId="77777777" w:rsidTr="00D1244A">
        <w:tc>
          <w:tcPr>
            <w:tcW w:w="141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C88B6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values(1, 1,6, '2021-09-26', 3);</w:t>
            </w:r>
          </w:p>
          <w:p w14:paraId="1365AB7A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values(2, 2,7, '2021-10-01', 5);</w:t>
            </w:r>
          </w:p>
          <w:p w14:paraId="3E701673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values(3, 3,6, '2021-10-02', 1);</w:t>
            </w:r>
          </w:p>
          <w:p w14:paraId="6D1A1D48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</w:t>
            </w:r>
            <w:bookmarkStart w:id="153" w:name="_GoBack"/>
            <w:bookmarkEnd w:id="153"/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ate, counsel_topic_seq) values(4, 4, 7,'2021-01-05', 2);</w:t>
            </w:r>
          </w:p>
          <w:p w14:paraId="1DE23564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values(5, 5, 6, '2022-02-05', 5);</w:t>
            </w:r>
          </w:p>
          <w:p w14:paraId="0A26F5E7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values(6, 25,7, '2022-01-08', 4);</w:t>
            </w:r>
          </w:p>
          <w:p w14:paraId="13B457B7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values(7, 6, 7,'2022-02-03', 3);</w:t>
            </w:r>
          </w:p>
          <w:p w14:paraId="0895D52F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values(8, 7,7, '2022-01-07', 1);</w:t>
            </w:r>
          </w:p>
          <w:p w14:paraId="77202D69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values(9, 8, 6, '2021-11-30', 2);</w:t>
            </w:r>
          </w:p>
          <w:p w14:paraId="287AFDF9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values(10, 9,6, '2021-11-28', 3);</w:t>
            </w:r>
          </w:p>
          <w:p w14:paraId="116DF16E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values(11, 10,7, '2021-12-08', 4);</w:t>
            </w:r>
          </w:p>
          <w:p w14:paraId="41D3D6BD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values(12, 11, 7,'2021-12-04', 5);</w:t>
            </w:r>
          </w:p>
          <w:p w14:paraId="76E1D8F7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lastRenderedPageBreak/>
              <w:t>insert into counsel(seq, student_seq,teacher_seq, counsel_date, counsel_topic_seq) values(13, 12,6, '2022-02-07', 4);</w:t>
            </w:r>
          </w:p>
          <w:p w14:paraId="514D606F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values(14, 13, 7,'2022-01-09', 2);</w:t>
            </w:r>
          </w:p>
          <w:p w14:paraId="207960F6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values(15, 14,6, '2022-01-19', 6);</w:t>
            </w:r>
          </w:p>
          <w:p w14:paraId="6B8980A7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values(16, 15,6, '2022-01-15', 1);</w:t>
            </w:r>
          </w:p>
          <w:p w14:paraId="151964DB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values(17, 16, 6,'2021-11-06', 2);</w:t>
            </w:r>
          </w:p>
          <w:p w14:paraId="0A3EE57A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values(18, 17,7, '2021-12-01', 3);</w:t>
            </w:r>
          </w:p>
          <w:p w14:paraId="29F62A7A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values(19, 18,6, '2021-12-29', 4);</w:t>
            </w:r>
          </w:p>
          <w:p w14:paraId="63C843CA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values(20, 19, 6,'2021-09-18', 5);</w:t>
            </w:r>
          </w:p>
          <w:p w14:paraId="14DD8270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values(21, 27,7, '2022-04-08', 4);</w:t>
            </w:r>
          </w:p>
          <w:p w14:paraId="10E1C54D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values(22, 28,7, '2022-04-16', 6);</w:t>
            </w:r>
          </w:p>
          <w:p w14:paraId="405AE0CE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values(23, 29,6, '2022-03-20', 3);</w:t>
            </w:r>
          </w:p>
          <w:p w14:paraId="796F23C3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values(24, 30,6, '2022-03-19', 2);</w:t>
            </w:r>
          </w:p>
          <w:p w14:paraId="37BBE361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values(25, 31,7, '2022-03-25', 1);</w:t>
            </w:r>
          </w:p>
          <w:p w14:paraId="3E0EDDAD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values(26, 32,7, '2022-04-02', 2);</w:t>
            </w:r>
          </w:p>
          <w:p w14:paraId="5B5AFCBA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values(27, 33,6, '2022-04-12', 4);</w:t>
            </w:r>
          </w:p>
          <w:p w14:paraId="4C9E6554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values(28, 34, 6,'2022-04-08', 5);</w:t>
            </w:r>
          </w:p>
          <w:p w14:paraId="73A227B9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values(29, 35,7, '2022-04-18', 4);</w:t>
            </w:r>
          </w:p>
          <w:p w14:paraId="2EDAC6BD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values(30, 36,6, '2022-05-07', 3);</w:t>
            </w:r>
          </w:p>
          <w:p w14:paraId="1A07151B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values(31, 37,7, '2022-04-17', 6);</w:t>
            </w:r>
          </w:p>
          <w:p w14:paraId="1CC17B7C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values(32, 38,7, '2022-04-07', 5);</w:t>
            </w:r>
          </w:p>
          <w:p w14:paraId="45AB133F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values(33, 39,6, '2022-03-20', 4);</w:t>
            </w:r>
          </w:p>
          <w:p w14:paraId="4F0E3180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values(34, 40,7, '2022-05-10', 3);</w:t>
            </w:r>
          </w:p>
          <w:p w14:paraId="6E8DDEA1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values(35, 41,6, '2022-04-20', 2);</w:t>
            </w:r>
          </w:p>
          <w:p w14:paraId="53A2AC3D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values(36, 42,6, '2022-03-30', 1);</w:t>
            </w:r>
          </w:p>
          <w:p w14:paraId="22B693C7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values(37, 43,7, '2022-04-17', 5);</w:t>
            </w:r>
          </w:p>
          <w:p w14:paraId="514FF72F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values(38, 44, 6,'2022-05-11', 4);</w:t>
            </w:r>
          </w:p>
          <w:p w14:paraId="03CAA144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lastRenderedPageBreak/>
              <w:t>insert into counsel(seq, student_seq,teacher_seq, counsel_date, counsel_topic_seq) values(39, 45,7, '2022-04-21', 3);</w:t>
            </w:r>
          </w:p>
          <w:p w14:paraId="0F99635B" w14:textId="77777777" w:rsidR="007112F1" w:rsidRPr="007112F1" w:rsidRDefault="007112F1" w:rsidP="007112F1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="굴림" w:eastAsia="굴림" w:hAnsi="굴림" w:cs="굴림"/>
                <w:kern w:val="0"/>
                <w:position w:val="0"/>
                <w:sz w:val="24"/>
                <w:szCs w:val="24"/>
              </w:rPr>
            </w:pPr>
            <w:r w:rsidRPr="007112F1">
              <w:rPr>
                <w:rFonts w:cs="굴림" w:hint="eastAsia"/>
                <w:color w:val="000000"/>
                <w:kern w:val="0"/>
                <w:position w:val="0"/>
                <w:szCs w:val="20"/>
              </w:rPr>
              <w:t>insert into counsel(seq, student_seq,teacher_seq, counsel_date, counsel_topic_seq) values(40, 46,6, '2022-04-23', 1);</w:t>
            </w:r>
          </w:p>
          <w:p w14:paraId="096F03BF" w14:textId="77777777" w:rsidR="00D1244A" w:rsidRPr="007112F1" w:rsidRDefault="00D1244A" w:rsidP="00D42B0A">
            <w:pPr>
              <w:widowControl/>
              <w:ind w:left="0" w:hanging="2"/>
              <w:jc w:val="left"/>
            </w:pPr>
          </w:p>
          <w:p w14:paraId="02EF5CE7" w14:textId="77777777" w:rsidR="00D1244A" w:rsidRDefault="00D1244A" w:rsidP="00D42B0A">
            <w:pPr>
              <w:widowControl/>
              <w:ind w:left="0" w:hanging="2"/>
              <w:jc w:val="left"/>
            </w:pPr>
          </w:p>
        </w:tc>
      </w:tr>
    </w:tbl>
    <w:p w14:paraId="7173AF1A" w14:textId="7E11799E" w:rsidR="00911A18" w:rsidRPr="00D1244A" w:rsidRDefault="00911A1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F73A84B" w14:textId="130C35DE" w:rsidR="00911A18" w:rsidRDefault="00911A1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657EE" w:rsidRPr="003F508D" w14:paraId="113516F9" w14:textId="77777777" w:rsidTr="00D42B0A">
        <w:tc>
          <w:tcPr>
            <w:tcW w:w="1689" w:type="dxa"/>
            <w:shd w:val="clear" w:color="auto" w:fill="D9D9D9"/>
            <w:vAlign w:val="center"/>
          </w:tcPr>
          <w:p w14:paraId="679B2347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5A54DCF" w14:textId="77777777" w:rsidR="007657EE" w:rsidRPr="003F508D" w:rsidRDefault="007657EE" w:rsidP="00D42B0A">
            <w:pPr>
              <w:ind w:left="0" w:hanging="2"/>
              <w:rPr>
                <w:rFonts w:asciiTheme="minorEastAsia" w:eastAsiaTheme="minorEastAsia" w:hAnsiTheme="minorEastAsia"/>
                <w:highlight w:val="white"/>
              </w:rPr>
            </w:pPr>
            <w:r w:rsidRPr="003F508D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enrollment_result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1A6D111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7AF7555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</w:rPr>
              <w:t>2022-05-16</w:t>
            </w:r>
          </w:p>
        </w:tc>
      </w:tr>
      <w:tr w:rsidR="007657EE" w:rsidRPr="003F508D" w14:paraId="4BFF6D49" w14:textId="77777777" w:rsidTr="00D42B0A">
        <w:tc>
          <w:tcPr>
            <w:tcW w:w="1689" w:type="dxa"/>
            <w:shd w:val="clear" w:color="auto" w:fill="D9D9D9"/>
            <w:vAlign w:val="center"/>
          </w:tcPr>
          <w:p w14:paraId="3CBF00CF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8EE171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</w:rPr>
              <w:t>수강신청결과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26B502B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9EF4A3A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</w:rPr>
              <w:t>김성태</w:t>
            </w:r>
          </w:p>
        </w:tc>
      </w:tr>
      <w:tr w:rsidR="007657EE" w:rsidRPr="003F508D" w14:paraId="0B002646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11057AC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DML</w:t>
            </w:r>
          </w:p>
        </w:tc>
      </w:tr>
      <w:tr w:rsidR="007657EE" w:rsidRPr="003F508D" w14:paraId="037848B8" w14:textId="77777777" w:rsidTr="007657EE">
        <w:trPr>
          <w:trHeight w:val="1151"/>
        </w:trPr>
        <w:tc>
          <w:tcPr>
            <w:tcW w:w="14174" w:type="dxa"/>
            <w:gridSpan w:val="4"/>
            <w:vAlign w:val="center"/>
          </w:tcPr>
          <w:p w14:paraId="1FC8F52B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</w:p>
          <w:p w14:paraId="7B722CC3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0"/>
                <w:id w:val="57425314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62C333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"/>
                <w:id w:val="-13796008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8B6BBD9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"/>
                <w:id w:val="19235877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5514402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"/>
                <w:id w:val="-164249813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9AAC1D7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"/>
                <w:id w:val="212141318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6DB290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"/>
                <w:id w:val="-125597535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0C1B5CF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"/>
                <w:id w:val="138730103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268658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"/>
                <w:id w:val="-119676755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A0B7650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"/>
                <w:id w:val="47981846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44C6959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"/>
                <w:id w:val="38807615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166B99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"/>
                <w:id w:val="172162733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CEA6FEF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"/>
                <w:id w:val="96400478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8D4DF6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2"/>
                <w:id w:val="-195570157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598AE8AD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3"/>
                <w:id w:val="91760174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10D1D8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4"/>
                <w:id w:val="159088910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F326E01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5"/>
                <w:id w:val="-87492687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CB2EB6A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6"/>
                <w:id w:val="-109207756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6FE0D30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7"/>
                <w:id w:val="-181794876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4B4CAF72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8"/>
                <w:id w:val="39432226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57F38D6B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9"/>
                <w:id w:val="60200041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5851604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0"/>
                <w:id w:val="56191809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DAA709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1"/>
                <w:id w:val="-135557295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EAF3D1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2"/>
                <w:id w:val="65720079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43C726BF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3"/>
                <w:id w:val="-533270050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A26383D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4"/>
                <w:id w:val="97771896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748679C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5"/>
                <w:id w:val="-68636738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FBB9147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6"/>
                <w:id w:val="-31570350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9C1472F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7"/>
                <w:id w:val="-2179018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56D48940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8"/>
                <w:id w:val="-147697929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(29,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32A2386A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29"/>
                <w:id w:val="184365739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45AFE0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0"/>
                <w:id w:val="-195523567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01CFD28C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1"/>
                <w:id w:val="-203148198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CCCF85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2"/>
                <w:id w:val="-72221310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7E5FCCEA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3"/>
                <w:id w:val="-100281508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3C451D67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4"/>
                <w:id w:val="-29014066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285BD94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5"/>
                <w:id w:val="204177071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FC6A358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6"/>
                <w:id w:val="178862228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27532E0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7"/>
                <w:id w:val="10794145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52D6EE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8"/>
                <w:id w:val="77931000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B0552BD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39"/>
                <w:id w:val="118818479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5643F1ED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0"/>
                <w:id w:val="178746246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7A50611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1"/>
                <w:id w:val="74862575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0E65C0B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2"/>
                <w:id w:val="-174479188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065EFBC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3"/>
                <w:id w:val="-30987358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1AABBB0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4"/>
                <w:id w:val="-105916324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6DEF383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5"/>
                <w:id w:val="-124803557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D4C5FB7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6"/>
                <w:id w:val="-14304305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60098C4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7"/>
                <w:id w:val="-51662588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FF17444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8"/>
                <w:id w:val="61517282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D061F1C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49"/>
                <w:id w:val="144450040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EE436CF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0"/>
                <w:id w:val="24323092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54178188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1"/>
                <w:id w:val="8172942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4D1328C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2"/>
                <w:id w:val="31592116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88CED2B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3"/>
                <w:id w:val="36287685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17348F7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4"/>
                <w:id w:val="-111290060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5EC2E400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5"/>
                <w:id w:val="-58475837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75B1BDA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6"/>
                <w:id w:val="-34278521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EC5677D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7"/>
                <w:id w:val="141466853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6200CB0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8"/>
                <w:id w:val="-102486881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(59,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693937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59"/>
                <w:id w:val="1369106440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68CA8F9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0"/>
                <w:id w:val="-46273323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3D3B3E83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1"/>
                <w:id w:val="-137422349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4D9EA34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2"/>
                <w:id w:val="-98377410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56FA92B9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3"/>
                <w:id w:val="95776205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5DBA822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4"/>
                <w:id w:val="-166385151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6CE13E4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5"/>
                <w:id w:val="-139080932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ADDEF1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6"/>
                <w:id w:val="-167309506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F2B0AD8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7"/>
                <w:id w:val="-208396965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14BDC1B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8"/>
                <w:id w:val="-128395618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(69,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647D74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69"/>
                <w:id w:val="-69993966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5D1A3547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0"/>
                <w:id w:val="190162918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517ABC02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1"/>
                <w:id w:val="-108360271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6C8B830C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2"/>
                <w:id w:val="1218009350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3F2F59E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3"/>
                <w:id w:val="-212375269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6988DD2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4"/>
                <w:id w:val="-130800900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75856CC7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5"/>
                <w:id w:val="-54275260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AAB170A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6"/>
                <w:id w:val="-6572711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309FA124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7"/>
                <w:id w:val="-73963149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76F5B8F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8"/>
                <w:id w:val="-65237094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(79,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BC6DD1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79"/>
                <w:id w:val="-91292873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271C75BA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0"/>
                <w:id w:val="-204026984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9DD2728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1"/>
                <w:id w:val="-200180788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433E10F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2"/>
                <w:id w:val="176803723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100,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554DA06A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3"/>
                <w:id w:val="50818351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E0FE38B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4"/>
                <w:id w:val="-115900428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299079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5"/>
                <w:id w:val="-68150087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3C4F942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6"/>
                <w:id w:val="-60480176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569B24C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7"/>
                <w:id w:val="164238543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8DFC5C9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8"/>
                <w:id w:val="203191244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(89,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5BB3666B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89"/>
                <w:id w:val="-79051286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0C6CEBC5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0"/>
                <w:id w:val="241151750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99D9053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1"/>
                <w:id w:val="-44099511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92,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3CB69CFD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2"/>
                <w:id w:val="88444924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4B171C6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3"/>
                <w:id w:val="134628761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85,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43,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666686EE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4"/>
                <w:id w:val="185607318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(95,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24,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17,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'불');</w:t>
                </w:r>
              </w:sdtContent>
            </w:sdt>
          </w:p>
          <w:p w14:paraId="065335AD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5"/>
                <w:id w:val="177112197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28,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13EDFD3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6"/>
                <w:id w:val="152960011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58,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241D816A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7"/>
                <w:id w:val="1950661544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(98,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66,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47,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AFA783B" w14:textId="77777777" w:rsidR="007657EE" w:rsidRPr="003F508D" w:rsidRDefault="0091670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8"/>
                <w:id w:val="-2098402827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(99,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39,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49,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15E3362B" w14:textId="77777777" w:rsidR="007657EE" w:rsidRPr="003F508D" w:rsidRDefault="00916701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99"/>
                <w:id w:val="-85981004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enrollment_result values (100,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72,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41,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46,</w:t>
                </w:r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ab/>
                  <w:t>'합');</w:t>
                </w:r>
              </w:sdtContent>
            </w:sdt>
          </w:p>
          <w:p w14:paraId="48A1D514" w14:textId="77777777" w:rsidR="007657EE" w:rsidRPr="003F508D" w:rsidRDefault="007657EE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</w:p>
        </w:tc>
      </w:tr>
    </w:tbl>
    <w:p w14:paraId="567B396C" w14:textId="77777777" w:rsidR="00911A18" w:rsidRDefault="00911A1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72CE59E" w14:textId="13C68135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157815B" w14:textId="550A5540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657EE" w:rsidRPr="003F508D" w14:paraId="44A3B737" w14:textId="77777777" w:rsidTr="00D42B0A">
        <w:tc>
          <w:tcPr>
            <w:tcW w:w="1689" w:type="dxa"/>
            <w:shd w:val="clear" w:color="auto" w:fill="D9D9D9"/>
            <w:vAlign w:val="center"/>
          </w:tcPr>
          <w:p w14:paraId="3EBBA33A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F71ADFB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study_recruit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72C3BB9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6FBCAE6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</w:rPr>
              <w:t>2022-05-16</w:t>
            </w:r>
          </w:p>
        </w:tc>
      </w:tr>
      <w:tr w:rsidR="007657EE" w:rsidRPr="003F508D" w14:paraId="20AC89BD" w14:textId="77777777" w:rsidTr="00D42B0A">
        <w:tc>
          <w:tcPr>
            <w:tcW w:w="1689" w:type="dxa"/>
            <w:shd w:val="clear" w:color="auto" w:fill="D9D9D9"/>
            <w:vAlign w:val="center"/>
          </w:tcPr>
          <w:p w14:paraId="57B894C4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F301099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</w:rPr>
              <w:t>스터디 모집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F99EEA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0524EF9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</w:rPr>
              <w:t>김성태</w:t>
            </w:r>
          </w:p>
        </w:tc>
      </w:tr>
      <w:tr w:rsidR="007657EE" w:rsidRPr="003F508D" w14:paraId="535C62A4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162CE510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  <w:color w:val="000000"/>
              </w:rPr>
            </w:pPr>
            <w:r w:rsidRPr="003F508D">
              <w:rPr>
                <w:rFonts w:asciiTheme="minorEastAsia" w:eastAsiaTheme="minorEastAsia" w:hAnsiTheme="minorEastAsia"/>
                <w:color w:val="000000"/>
              </w:rPr>
              <w:t>DML</w:t>
            </w:r>
          </w:p>
        </w:tc>
      </w:tr>
      <w:tr w:rsidR="007657EE" w:rsidRPr="003F508D" w14:paraId="482099CF" w14:textId="77777777" w:rsidTr="00D42B0A">
        <w:tc>
          <w:tcPr>
            <w:tcW w:w="14174" w:type="dxa"/>
            <w:gridSpan w:val="4"/>
            <w:vAlign w:val="center"/>
          </w:tcPr>
          <w:p w14:paraId="1A410087" w14:textId="77777777" w:rsidR="007657EE" w:rsidRPr="003F508D" w:rsidRDefault="007657EE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</w:p>
          <w:p w14:paraId="4ABDF171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0"/>
                <w:id w:val="-72715017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(1, 43, 3, '환경설정하기', '환경설정 도와주실분 구해요', '2022-04-03', '2022-04-09', 2, 'tree@naver.com', 'x');</w:t>
                </w:r>
              </w:sdtContent>
            </w:sdt>
          </w:p>
          <w:p w14:paraId="73E450F1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1"/>
                <w:id w:val="11110259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(2, 44, 8, '컴퓨터구조 복습', '컴퓨터구조 복습해요', '2022-04-05', '2022-04-12', 2, 'fly@naver.com', 'x');</w:t>
                </w:r>
              </w:sdtContent>
            </w:sdt>
          </w:p>
          <w:p w14:paraId="1902260A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2"/>
                <w:id w:val="-4422042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(3, 46, 5, '논리식 공부', '논리식 공부해요', '2022-04-05', '2022-04-11', 3, 'noeul@naver.com', 'x');</w:t>
                </w:r>
              </w:sdtContent>
            </w:sdt>
          </w:p>
          <w:p w14:paraId="027A041C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3"/>
                <w:id w:val="67970861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(4, 47, 2, '자료구조 복습하기', '언어별 자료구조 연습하기', '2022-04-08', '2022-04-15', 2, 'blue@naver.com', 'x');</w:t>
                </w:r>
              </w:sdtContent>
            </w:sdt>
          </w:p>
          <w:p w14:paraId="1DFC5BAC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4"/>
                <w:id w:val="77344506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(5, 35, 1, '자바 환경설정', '자바 환경설정 도와주세요', '2022-04-09', '2022-04-19', 3, 'yoon@naver.com', 'x');</w:t>
                </w:r>
              </w:sdtContent>
            </w:sdt>
          </w:p>
          <w:p w14:paraId="7555A37C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5"/>
                <w:id w:val="1707370570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(6, 33, 3, '서버연결', '오라클 서버 연결 해주실분', '2022-04-11', '2022-04-19', 4, 'sea@naver.com', 'x');</w:t>
                </w:r>
              </w:sdtContent>
            </w:sdt>
          </w:p>
          <w:p w14:paraId="716DC042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6"/>
                <w:id w:val="109013161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(7, 50, 18, 'os이론 설명', 'os이론 설명 부탁드려요', '2022-04-12', '2022-04-18', 1, 'son@naver.com', 'x');</w:t>
                </w:r>
              </w:sdtContent>
            </w:sdt>
          </w:p>
          <w:p w14:paraId="1A7599B1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7"/>
                <w:id w:val="105883106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(8, 39, 23, '딥러닝 맛보기', '딥러닝 가볍게 공부해요', '2022-04-15', '2022-04-30', 3, 'grass@naver.com', 'x');</w:t>
                </w:r>
              </w:sdtContent>
            </w:sdt>
          </w:p>
          <w:p w14:paraId="2C95DC91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8"/>
                <w:id w:val="-372771156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(9, 28, 9, '웹 프로젝트', '간단한 프로젝트 같이 만들어요', '2022-04-18', '2022-04-28', 4, 'park@naver.com', 'o');</w:t>
                </w:r>
              </w:sdtContent>
            </w:sdt>
          </w:p>
          <w:p w14:paraId="0C3B622C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09"/>
                <w:id w:val="-2043661073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(10, 51, 4, '디지털신호 이론', '디지털 신호 이론 복습해요', '2022-04-20', '2022-04-29', 3, 'win@naver.com', 'x');</w:t>
                </w:r>
              </w:sdtContent>
            </w:sdt>
          </w:p>
          <w:p w14:paraId="5D31EE00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0"/>
                <w:id w:val="13176097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(11, 52, 30, '프론트엔드', '프론트엔드 복습하실분', '2022-04-22', '2022-05-02', 4, 'one@naver.com', 'x');</w:t>
                </w:r>
              </w:sdtContent>
            </w:sdt>
          </w:p>
          <w:p w14:paraId="5F8462CB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1"/>
                <w:id w:val="-93867677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(12, 53, 3, '오라클 복습', 'ansi SQL 복습', '2022-04-25', '2022-05-02', 3, 'min@naver.com', 'x');</w:t>
                </w:r>
              </w:sdtContent>
            </w:sdt>
          </w:p>
          <w:p w14:paraId="74CEFC0E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2"/>
                <w:id w:val="-206918045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(13, 54, 7, '알고리즘', '알고리즘 공부해요', '2022-04-27', '2022-05-07', 5, 'moon@naver.com', 'x');</w:t>
                </w:r>
              </w:sdtContent>
            </w:sdt>
          </w:p>
          <w:p w14:paraId="43A89E05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3"/>
                <w:id w:val="73914405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(14, 48, 11, '객체지향', '객체지향 언어 설계하기', '2022-04-28', '2022-05-11', 4, 'jang@naver.com', 'x');</w:t>
                </w:r>
              </w:sdtContent>
            </w:sdt>
          </w:p>
          <w:p w14:paraId="36C30640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4"/>
                <w:id w:val="-1361424728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(15, 32, 1, '자바 예제', '자바 예제 같이 풀어요', '2022-05-03', '2022-05-10', 3, 'nabom@naver.com', 'x');</w:t>
                </w:r>
              </w:sdtContent>
            </w:sdt>
          </w:p>
          <w:p w14:paraId="72D39652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5"/>
                <w:id w:val="-843698551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(16, 42, 2, '자료구조 복습하기', '자바 자료구조 복습해요', '2022-05-06', '2022-05-11', 2, 'jandee@naver.com', 'x');</w:t>
                </w:r>
              </w:sdtContent>
            </w:sdt>
          </w:p>
          <w:p w14:paraId="3A3AB629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6"/>
                <w:id w:val="-2123304380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(17, 49, 9, '웹 프로젝트', '프로젝트 만드실분 구합니다', '2022-05-07', '2022-05-19', 4, 'seo@naver.com', 'x');</w:t>
                </w:r>
              </w:sdtContent>
            </w:sdt>
          </w:p>
          <w:p w14:paraId="796B0BCC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7"/>
                <w:id w:val="-1920779379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(18, 41, 1, '자바 복습', '자바 예제 풀기', '2022-05-09', '2022-05-21', 3, 'kim@naver.com', 'o');</w:t>
                </w:r>
              </w:sdtContent>
            </w:sdt>
          </w:p>
          <w:p w14:paraId="1AB08733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8"/>
                <w:id w:val="-417176382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(19, 38, 3, '오라클 복습', 'Pl SQL 복습', '2022-05-09', '2022-05-15', 2, 'winter@naver.com', 'o');</w:t>
                </w:r>
              </w:sdtContent>
            </w:sdt>
          </w:p>
          <w:p w14:paraId="013F6D33" w14:textId="77777777" w:rsidR="007657EE" w:rsidRPr="003F508D" w:rsidRDefault="00916701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sdt>
              <w:sdtPr>
                <w:rPr>
                  <w:rFonts w:asciiTheme="minorEastAsia" w:eastAsiaTheme="minorEastAsia" w:hAnsiTheme="minorEastAsia"/>
                </w:rPr>
                <w:tag w:val="goog_rdk_119"/>
                <w:id w:val="-1093479645"/>
              </w:sdtPr>
              <w:sdtEndPr/>
              <w:sdtContent>
                <w:r w:rsidR="007657EE" w:rsidRPr="003F508D">
                  <w:rPr>
                    <w:rFonts w:asciiTheme="minorEastAsia" w:eastAsiaTheme="minorEastAsia" w:hAnsiTheme="minorEastAsia" w:cs="궁서"/>
                    <w:sz w:val="21"/>
                    <w:szCs w:val="21"/>
                    <w:highlight w:val="white"/>
                  </w:rPr>
                  <w:t>insert into study_recruit values (20, 36, 30, '바닐라js', '바닐라js 같이 공부해요', '2022-05-10', '2022-05-25', 3, 'malee@naver.com', 'x');</w:t>
                </w:r>
              </w:sdtContent>
            </w:sdt>
          </w:p>
          <w:p w14:paraId="794CDD72" w14:textId="77777777" w:rsidR="007657EE" w:rsidRPr="003F508D" w:rsidRDefault="007657EE" w:rsidP="00D42B0A">
            <w:pPr>
              <w:ind w:left="0" w:hanging="2"/>
              <w:jc w:val="left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</w:p>
          <w:p w14:paraId="14D846CB" w14:textId="77777777" w:rsidR="007657EE" w:rsidRPr="003F508D" w:rsidRDefault="007657EE" w:rsidP="00D42B0A">
            <w:pPr>
              <w:ind w:left="0" w:hanging="2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08756640" w14:textId="6CFA84D2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61C65723" w14:textId="1109B475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657EE" w14:paraId="248B1FF8" w14:textId="77777777" w:rsidTr="00D42B0A">
        <w:trPr>
          <w:trHeight w:val="195"/>
        </w:trPr>
        <w:tc>
          <w:tcPr>
            <w:tcW w:w="1689" w:type="dxa"/>
            <w:shd w:val="clear" w:color="auto" w:fill="D9D9D9"/>
            <w:vAlign w:val="center"/>
          </w:tcPr>
          <w:p w14:paraId="770BF2D9" w14:textId="77777777" w:rsidR="007657EE" w:rsidRDefault="007657EE" w:rsidP="00D42B0A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07071BC" w14:textId="77777777" w:rsidR="007657EE" w:rsidRDefault="00916701" w:rsidP="00D42B0A">
            <w:pPr>
              <w:ind w:left="0" w:hanging="2"/>
            </w:pPr>
            <w:sdt>
              <w:sdtPr>
                <w:tag w:val="goog_rdk_71"/>
                <w:id w:val="1663589405"/>
              </w:sdtPr>
              <w:sdtEndPr/>
              <w:sdtContent>
                <w:ins w:id="154" w:author="임 종운" w:date="2022-05-17T05:07:00Z">
                  <w:r w:rsidR="007657EE">
                    <w:t>point</w:t>
                  </w:r>
                </w:ins>
              </w:sdtContent>
            </w:sdt>
            <w:sdt>
              <w:sdtPr>
                <w:tag w:val="goog_rdk_72"/>
                <w:id w:val="277838399"/>
              </w:sdtPr>
              <w:sdtEndPr/>
              <w:sdtContent>
                <w:del w:id="155" w:author="임 종운" w:date="2022-05-17T05:07:00Z">
                  <w:r w:rsidR="007657EE">
                    <w:delText>tblWishJob</w:delText>
                  </w:r>
                </w:del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14C7F95D" w14:textId="77777777" w:rsidR="007657EE" w:rsidRDefault="007657EE" w:rsidP="00D42B0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6B623E0" w14:textId="77777777" w:rsidR="007657EE" w:rsidRDefault="00916701" w:rsidP="00D42B0A">
            <w:pPr>
              <w:ind w:left="0" w:hanging="2"/>
            </w:pPr>
            <w:sdt>
              <w:sdtPr>
                <w:tag w:val="goog_rdk_74"/>
                <w:id w:val="629677399"/>
              </w:sdtPr>
              <w:sdtEndPr/>
              <w:sdtContent>
                <w:del w:id="156" w:author="임 종운" w:date="2022-05-17T05:07:00Z">
                  <w:r w:rsidR="007657EE">
                    <w:delText>2021-12-01</w:delText>
                  </w:r>
                </w:del>
              </w:sdtContent>
            </w:sdt>
            <w:sdt>
              <w:sdtPr>
                <w:tag w:val="goog_rdk_75"/>
                <w:id w:val="-436133604"/>
              </w:sdtPr>
              <w:sdtEndPr/>
              <w:sdtContent>
                <w:ins w:id="157" w:author="임 종운" w:date="2022-05-17T05:07:00Z">
                  <w:r w:rsidR="007657EE">
                    <w:t>2022-05-17</w:t>
                  </w:r>
                </w:ins>
              </w:sdtContent>
            </w:sdt>
          </w:p>
        </w:tc>
      </w:tr>
      <w:tr w:rsidR="007657EE" w14:paraId="1BB6EE79" w14:textId="77777777" w:rsidTr="00D42B0A">
        <w:trPr>
          <w:trHeight w:val="173"/>
        </w:trPr>
        <w:tc>
          <w:tcPr>
            <w:tcW w:w="1689" w:type="dxa"/>
            <w:shd w:val="clear" w:color="auto" w:fill="D9D9D9"/>
            <w:vAlign w:val="center"/>
          </w:tcPr>
          <w:p w14:paraId="08562D89" w14:textId="77777777" w:rsidR="007657EE" w:rsidRDefault="007657EE" w:rsidP="00D42B0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D1D9C56" w14:textId="77777777" w:rsidR="007657EE" w:rsidRDefault="00916701" w:rsidP="00D42B0A">
            <w:pPr>
              <w:ind w:left="0" w:hanging="2"/>
            </w:pPr>
            <w:sdt>
              <w:sdtPr>
                <w:tag w:val="goog_rdk_77"/>
                <w:id w:val="1893688448"/>
              </w:sdtPr>
              <w:sdtEndPr/>
              <w:sdtContent>
                <w:ins w:id="158" w:author="임 종운" w:date="2022-05-17T05:07:00Z">
                  <w:r w:rsidR="007657EE">
                    <w:t>시험 배점</w:t>
                  </w:r>
                </w:ins>
              </w:sdtContent>
            </w:sdt>
            <w:sdt>
              <w:sdtPr>
                <w:tag w:val="goog_rdk_78"/>
                <w:id w:val="-635802037"/>
              </w:sdtPr>
              <w:sdtEndPr/>
              <w:sdtContent>
                <w:del w:id="159" w:author="임 종운" w:date="2022-05-17T05:07:00Z">
                  <w:r w:rsidR="007657EE">
                    <w:delText>희망 취업처</w:delText>
                  </w:r>
                </w:del>
              </w:sdtContent>
            </w:sdt>
          </w:p>
        </w:tc>
        <w:tc>
          <w:tcPr>
            <w:tcW w:w="3827" w:type="dxa"/>
            <w:shd w:val="clear" w:color="auto" w:fill="D9D9D9"/>
            <w:vAlign w:val="center"/>
          </w:tcPr>
          <w:p w14:paraId="24037898" w14:textId="77777777" w:rsidR="007657EE" w:rsidRDefault="007657EE" w:rsidP="00D42B0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43621AE" w14:textId="77777777" w:rsidR="007657EE" w:rsidRDefault="00916701" w:rsidP="00D42B0A">
            <w:pPr>
              <w:ind w:left="0" w:hanging="2"/>
            </w:pPr>
            <w:sdt>
              <w:sdtPr>
                <w:tag w:val="goog_rdk_80"/>
                <w:id w:val="-1808932875"/>
              </w:sdtPr>
              <w:sdtEndPr/>
              <w:sdtContent>
                <w:del w:id="160" w:author="임 종운" w:date="2022-05-17T05:07:00Z">
                  <w:r w:rsidR="007657EE">
                    <w:delText>윤한빈</w:delText>
                  </w:r>
                </w:del>
              </w:sdtContent>
            </w:sdt>
            <w:sdt>
              <w:sdtPr>
                <w:tag w:val="goog_rdk_81"/>
                <w:id w:val="785860642"/>
              </w:sdtPr>
              <w:sdtEndPr/>
              <w:sdtContent>
                <w:ins w:id="161" w:author="임 종운" w:date="2022-05-17T05:07:00Z">
                  <w:r w:rsidR="007657EE">
                    <w:t>임종운</w:t>
                  </w:r>
                </w:ins>
              </w:sdtContent>
            </w:sdt>
          </w:p>
        </w:tc>
      </w:tr>
      <w:tr w:rsidR="007657EE" w14:paraId="6E2B51A1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53E75EC3" w14:textId="77777777" w:rsidR="007657EE" w:rsidRDefault="007657EE" w:rsidP="00D42B0A">
            <w:pPr>
              <w:ind w:left="0" w:hanging="2"/>
            </w:pPr>
            <w:r>
              <w:t>DML</w:t>
            </w:r>
          </w:p>
        </w:tc>
      </w:tr>
      <w:tr w:rsidR="007657EE" w14:paraId="761CDABD" w14:textId="77777777" w:rsidTr="00D42B0A">
        <w:tc>
          <w:tcPr>
            <w:tcW w:w="14174" w:type="dxa"/>
            <w:gridSpan w:val="4"/>
            <w:vAlign w:val="center"/>
          </w:tcPr>
          <w:sdt>
            <w:sdtPr>
              <w:tag w:val="goog_rdk_84"/>
              <w:id w:val="1746135891"/>
            </w:sdtPr>
            <w:sdtEndPr/>
            <w:sdtContent>
              <w:p w14:paraId="0EE771D2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62" w:author="임 종운" w:date="2022-05-17T05:07:00Z"/>
                  </w:rPr>
                </w:pPr>
                <w:sdt>
                  <w:sdtPr>
                    <w:tag w:val="goog_rdk_83"/>
                    <w:id w:val="-1905293301"/>
                  </w:sdtPr>
                  <w:sdtEndPr/>
                  <w:sdtContent>
                    <w:ins w:id="163" w:author="임 종운" w:date="2022-05-17T05:07:00Z">
                      <w:r w:rsidR="007657EE">
                        <w:t>INSERT INTO point(seq, open_subject_seq, attend_point, written_point, skill_point) VALUES(1, 1, 20, 20, 60);</w:t>
                      </w:r>
                    </w:ins>
                  </w:sdtContent>
                </w:sdt>
              </w:p>
            </w:sdtContent>
          </w:sdt>
          <w:sdt>
            <w:sdtPr>
              <w:tag w:val="goog_rdk_86"/>
              <w:id w:val="1100759899"/>
            </w:sdtPr>
            <w:sdtEndPr/>
            <w:sdtContent>
              <w:p w14:paraId="60064128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64" w:author="임 종운" w:date="2022-05-17T05:07:00Z"/>
                  </w:rPr>
                </w:pPr>
                <w:sdt>
                  <w:sdtPr>
                    <w:tag w:val="goog_rdk_85"/>
                    <w:id w:val="824716468"/>
                  </w:sdtPr>
                  <w:sdtEndPr/>
                  <w:sdtContent>
                    <w:ins w:id="165" w:author="임 종운" w:date="2022-05-17T05:07:00Z">
                      <w:r w:rsidR="007657EE">
                        <w:t>INSERT INTO point(seq, open_subject_seq, attend_point, written_point, skill_point) VALUES(2, 2,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88"/>
              <w:id w:val="-1590682296"/>
            </w:sdtPr>
            <w:sdtEndPr/>
            <w:sdtContent>
              <w:p w14:paraId="6AFE7A63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66" w:author="임 종운" w:date="2022-05-17T05:07:00Z"/>
                  </w:rPr>
                </w:pPr>
                <w:sdt>
                  <w:sdtPr>
                    <w:tag w:val="goog_rdk_87"/>
                    <w:id w:val="1573307659"/>
                  </w:sdtPr>
                  <w:sdtEndPr/>
                  <w:sdtContent>
                    <w:ins w:id="167" w:author="임 종운" w:date="2022-05-17T05:07:00Z">
                      <w:r w:rsidR="007657EE">
                        <w:t>INSERT INTO point(seq, open_subject_seq, attend_point, written_point, skill_point) VALUES(3, 3,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90"/>
              <w:id w:val="1648166332"/>
            </w:sdtPr>
            <w:sdtEndPr/>
            <w:sdtContent>
              <w:p w14:paraId="3FAA2685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68" w:author="임 종운" w:date="2022-05-17T05:07:00Z"/>
                  </w:rPr>
                </w:pPr>
                <w:sdt>
                  <w:sdtPr>
                    <w:tag w:val="goog_rdk_89"/>
                    <w:id w:val="-1493249798"/>
                  </w:sdtPr>
                  <w:sdtEndPr/>
                  <w:sdtContent>
                    <w:ins w:id="169" w:author="임 종운" w:date="2022-05-17T05:07:00Z">
                      <w:r w:rsidR="007657EE">
                        <w:t>INSERT INTO point(seq, open_subject_seq, attend_point, written_point, skill_point) VALUES(4, 4,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92"/>
              <w:id w:val="405966603"/>
            </w:sdtPr>
            <w:sdtEndPr/>
            <w:sdtContent>
              <w:p w14:paraId="7D948E36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70" w:author="임 종운" w:date="2022-05-17T05:07:00Z"/>
                  </w:rPr>
                </w:pPr>
                <w:sdt>
                  <w:sdtPr>
                    <w:tag w:val="goog_rdk_91"/>
                    <w:id w:val="1027299660"/>
                  </w:sdtPr>
                  <w:sdtEndPr/>
                  <w:sdtContent>
                    <w:ins w:id="171" w:author="임 종운" w:date="2022-05-17T05:07:00Z">
                      <w:r w:rsidR="007657EE">
                        <w:t>INSERT INTO point(seq, open_subject_seq, attend_point, written_point, skill_point) VALUES(5, 5,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94"/>
              <w:id w:val="437270169"/>
            </w:sdtPr>
            <w:sdtEndPr/>
            <w:sdtContent>
              <w:p w14:paraId="47209BE9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72" w:author="임 종운" w:date="2022-05-17T05:07:00Z"/>
                  </w:rPr>
                </w:pPr>
                <w:sdt>
                  <w:sdtPr>
                    <w:tag w:val="goog_rdk_93"/>
                    <w:id w:val="-118531417"/>
                  </w:sdtPr>
                  <w:sdtEndPr/>
                  <w:sdtContent>
                    <w:ins w:id="173" w:author="임 종운" w:date="2022-05-17T05:07:00Z">
                      <w:r w:rsidR="007657EE">
                        <w:t>INSERT INTO point(seq, open_subject_seq, attend_point, written_point, skill_point) VALUES(6, 6, 20, 20, 60);</w:t>
                      </w:r>
                    </w:ins>
                  </w:sdtContent>
                </w:sdt>
              </w:p>
            </w:sdtContent>
          </w:sdt>
          <w:sdt>
            <w:sdtPr>
              <w:tag w:val="goog_rdk_96"/>
              <w:id w:val="-1760832455"/>
            </w:sdtPr>
            <w:sdtEndPr/>
            <w:sdtContent>
              <w:p w14:paraId="490A21DF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74" w:author="임 종운" w:date="2022-05-17T05:07:00Z"/>
                  </w:rPr>
                </w:pPr>
                <w:sdt>
                  <w:sdtPr>
                    <w:tag w:val="goog_rdk_95"/>
                    <w:id w:val="-280192497"/>
                  </w:sdtPr>
                  <w:sdtEndPr/>
                  <w:sdtContent>
                    <w:ins w:id="175" w:author="임 종운" w:date="2022-05-17T05:07:00Z">
                      <w:r w:rsidR="007657EE">
                        <w:t>INSERT INTO point(seq, open_subject_seq, attend_point, written_point, skill_point) VALUES(7, 7, 30, 40, 30);</w:t>
                      </w:r>
                    </w:ins>
                  </w:sdtContent>
                </w:sdt>
              </w:p>
            </w:sdtContent>
          </w:sdt>
          <w:sdt>
            <w:sdtPr>
              <w:tag w:val="goog_rdk_98"/>
              <w:id w:val="1642542891"/>
            </w:sdtPr>
            <w:sdtEndPr/>
            <w:sdtContent>
              <w:p w14:paraId="24C234E4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76" w:author="임 종운" w:date="2022-05-17T05:07:00Z"/>
                  </w:rPr>
                </w:pPr>
                <w:sdt>
                  <w:sdtPr>
                    <w:tag w:val="goog_rdk_97"/>
                    <w:id w:val="-179441178"/>
                  </w:sdtPr>
                  <w:sdtEndPr/>
                  <w:sdtContent>
                    <w:ins w:id="177" w:author="임 종운" w:date="2022-05-17T05:07:00Z">
                      <w:r w:rsidR="007657EE">
                        <w:t>INSERT INTO point(seq, open_subject_seq, attend_point, written_point, skill_point) VALUES(8, 8,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00"/>
              <w:id w:val="-1339696599"/>
            </w:sdtPr>
            <w:sdtEndPr/>
            <w:sdtContent>
              <w:p w14:paraId="4973D03E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78" w:author="임 종운" w:date="2022-05-17T05:07:00Z"/>
                  </w:rPr>
                </w:pPr>
                <w:sdt>
                  <w:sdtPr>
                    <w:tag w:val="goog_rdk_99"/>
                    <w:id w:val="-1285027643"/>
                  </w:sdtPr>
                  <w:sdtEndPr/>
                  <w:sdtContent>
                    <w:ins w:id="179" w:author="임 종운" w:date="2022-05-17T05:07:00Z">
                      <w:r w:rsidR="007657EE">
                        <w:t>INSERT INTO point(seq, open_subject_seq, attend_point, written_point, skill_point) VALUES(9, 9,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02"/>
              <w:id w:val="23761306"/>
            </w:sdtPr>
            <w:sdtEndPr/>
            <w:sdtContent>
              <w:p w14:paraId="7B08A3F3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80" w:author="임 종운" w:date="2022-05-17T05:07:00Z"/>
                  </w:rPr>
                </w:pPr>
                <w:sdt>
                  <w:sdtPr>
                    <w:tag w:val="goog_rdk_101"/>
                    <w:id w:val="-1080447245"/>
                  </w:sdtPr>
                  <w:sdtEndPr/>
                  <w:sdtContent>
                    <w:ins w:id="181" w:author="임 종운" w:date="2022-05-17T05:07:00Z">
                      <w:r w:rsidR="007657EE">
                        <w:t>INSERT INTO point(seq, open_subject_seq, attend_point, written_point, skill_point) VALUES(10, 10,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04"/>
              <w:id w:val="-1227526106"/>
            </w:sdtPr>
            <w:sdtEndPr/>
            <w:sdtContent>
              <w:p w14:paraId="1586A1C8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82" w:author="임 종운" w:date="2022-05-17T05:07:00Z"/>
                  </w:rPr>
                </w:pPr>
                <w:sdt>
                  <w:sdtPr>
                    <w:tag w:val="goog_rdk_103"/>
                    <w:id w:val="445666603"/>
                  </w:sdtPr>
                  <w:sdtEndPr/>
                  <w:sdtContent>
                    <w:ins w:id="183" w:author="임 종운" w:date="2022-05-17T05:07:00Z">
                      <w:r w:rsidR="007657EE">
                        <w:t>INSERT INTO point(seq, open_subject_seq, attend_point, written_point, skill_point) VALUES(11, 11,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06"/>
              <w:id w:val="-958335848"/>
            </w:sdtPr>
            <w:sdtEndPr/>
            <w:sdtContent>
              <w:p w14:paraId="68F93CE9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84" w:author="임 종운" w:date="2022-05-17T05:07:00Z"/>
                  </w:rPr>
                </w:pPr>
                <w:sdt>
                  <w:sdtPr>
                    <w:tag w:val="goog_rdk_105"/>
                    <w:id w:val="-853575908"/>
                  </w:sdtPr>
                  <w:sdtEndPr/>
                  <w:sdtContent>
                    <w:ins w:id="185" w:author="임 종운" w:date="2022-05-17T05:07:00Z">
                      <w:r w:rsidR="007657EE">
                        <w:t>INSERT INTO point(seq, open_subject_seq, attend_point, written_point, skill_point) VALUES(12, 12,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08"/>
              <w:id w:val="1833254749"/>
            </w:sdtPr>
            <w:sdtEndPr/>
            <w:sdtContent>
              <w:p w14:paraId="3CA2ACE2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86" w:author="임 종운" w:date="2022-05-17T05:07:00Z"/>
                  </w:rPr>
                </w:pPr>
                <w:sdt>
                  <w:sdtPr>
                    <w:tag w:val="goog_rdk_107"/>
                    <w:id w:val="-517164975"/>
                  </w:sdtPr>
                  <w:sdtEndPr/>
                  <w:sdtContent>
                    <w:ins w:id="187" w:author="임 종운" w:date="2022-05-17T05:07:00Z">
                      <w:r w:rsidR="007657EE">
                        <w:t>INSERT INTO point(seq, open_subject_seq, attend_point, written_point, skill_point) VALUES(13, 13,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0"/>
              <w:id w:val="2062209070"/>
            </w:sdtPr>
            <w:sdtEndPr/>
            <w:sdtContent>
              <w:p w14:paraId="47CF25B4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88" w:author="임 종운" w:date="2022-05-17T05:07:00Z"/>
                  </w:rPr>
                </w:pPr>
                <w:sdt>
                  <w:sdtPr>
                    <w:tag w:val="goog_rdk_109"/>
                    <w:id w:val="622120490"/>
                  </w:sdtPr>
                  <w:sdtEndPr/>
                  <w:sdtContent>
                    <w:ins w:id="189" w:author="임 종운" w:date="2022-05-17T05:07:00Z">
                      <w:r w:rsidR="007657EE">
                        <w:t>INSERT INTO point(seq, open_subject_seq, attend_point, written_point, skill_point) VALUES(14, 14,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2"/>
              <w:id w:val="866028389"/>
            </w:sdtPr>
            <w:sdtEndPr/>
            <w:sdtContent>
              <w:p w14:paraId="70E64ECB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90" w:author="임 종운" w:date="2022-05-17T05:07:00Z"/>
                  </w:rPr>
                </w:pPr>
                <w:sdt>
                  <w:sdtPr>
                    <w:tag w:val="goog_rdk_111"/>
                    <w:id w:val="-632097471"/>
                  </w:sdtPr>
                  <w:sdtEndPr/>
                  <w:sdtContent>
                    <w:ins w:id="191" w:author="임 종운" w:date="2022-05-17T05:07:00Z">
                      <w:r w:rsidR="007657EE">
                        <w:t>INSERT INTO point(seq, open_subject_seq, attend_point, written_point, skill_point) VALUES(15, 15,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14"/>
              <w:id w:val="-841469453"/>
            </w:sdtPr>
            <w:sdtEndPr/>
            <w:sdtContent>
              <w:p w14:paraId="4E69AADF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92" w:author="임 종운" w:date="2022-05-17T05:07:00Z"/>
                  </w:rPr>
                </w:pPr>
                <w:sdt>
                  <w:sdtPr>
                    <w:tag w:val="goog_rdk_113"/>
                    <w:id w:val="-2900611"/>
                  </w:sdtPr>
                  <w:sdtEndPr/>
                  <w:sdtContent>
                    <w:ins w:id="193" w:author="임 종운" w:date="2022-05-17T05:07:00Z">
                      <w:r w:rsidR="007657EE">
                        <w:t>INSERT INTO point(seq, open_subject_seq, attend_point, written_point, skill_point) VALUES(16, 16,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6"/>
              <w:id w:val="-1822653639"/>
            </w:sdtPr>
            <w:sdtEndPr/>
            <w:sdtContent>
              <w:p w14:paraId="46CD00DB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94" w:author="임 종운" w:date="2022-05-17T05:07:00Z"/>
                  </w:rPr>
                </w:pPr>
                <w:sdt>
                  <w:sdtPr>
                    <w:tag w:val="goog_rdk_115"/>
                    <w:id w:val="-1955010701"/>
                  </w:sdtPr>
                  <w:sdtEndPr/>
                  <w:sdtContent>
                    <w:ins w:id="195" w:author="임 종운" w:date="2022-05-17T05:07:00Z">
                      <w:r w:rsidR="007657EE">
                        <w:t>INSERT INTO point(seq, open_subject_seq, attend_point, written_point, skill_point) VALUES(17, 17,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18"/>
              <w:id w:val="-1893880613"/>
            </w:sdtPr>
            <w:sdtEndPr/>
            <w:sdtContent>
              <w:p w14:paraId="41A6B537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96" w:author="임 종운" w:date="2022-05-17T05:07:00Z"/>
                  </w:rPr>
                </w:pPr>
                <w:sdt>
                  <w:sdtPr>
                    <w:tag w:val="goog_rdk_117"/>
                    <w:id w:val="2102832753"/>
                  </w:sdtPr>
                  <w:sdtEndPr/>
                  <w:sdtContent>
                    <w:ins w:id="197" w:author="임 종운" w:date="2022-05-17T05:07:00Z">
                      <w:r w:rsidR="007657EE">
                        <w:t>INSERT INTO point(seq, open_subject_seq, attend_point, written_point, skill_point) VALUES(18, 18,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20"/>
              <w:id w:val="-214900325"/>
            </w:sdtPr>
            <w:sdtEndPr/>
            <w:sdtContent>
              <w:p w14:paraId="3382C8C9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198" w:author="임 종운" w:date="2022-05-17T05:07:00Z"/>
                  </w:rPr>
                </w:pPr>
                <w:sdt>
                  <w:sdtPr>
                    <w:tag w:val="goog_rdk_119"/>
                    <w:id w:val="-1222748596"/>
                  </w:sdtPr>
                  <w:sdtEndPr/>
                  <w:sdtContent>
                    <w:ins w:id="199" w:author="임 종운" w:date="2022-05-17T05:07:00Z">
                      <w:r w:rsidR="007657EE">
                        <w:t>INSERT INTO point(seq, open_subject_seq, attend_point, written_point, skill_point) VALUES(19, 19,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22"/>
              <w:id w:val="-192845255"/>
            </w:sdtPr>
            <w:sdtEndPr/>
            <w:sdtContent>
              <w:p w14:paraId="3B5D9DA3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00" w:author="임 종운" w:date="2022-05-17T05:07:00Z"/>
                  </w:rPr>
                </w:pPr>
                <w:sdt>
                  <w:sdtPr>
                    <w:tag w:val="goog_rdk_121"/>
                    <w:id w:val="1744605419"/>
                  </w:sdtPr>
                  <w:sdtEndPr/>
                  <w:sdtContent>
                    <w:ins w:id="201" w:author="임 종운" w:date="2022-05-17T05:07:00Z">
                      <w:r w:rsidR="007657EE">
                        <w:t>INSERT INTO point(seq, open_subject_seq, attend_point, written_point, skill_point) VALUES(20, 20,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24"/>
              <w:id w:val="-100887210"/>
            </w:sdtPr>
            <w:sdtEndPr/>
            <w:sdtContent>
              <w:p w14:paraId="11754F28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02" w:author="임 종운" w:date="2022-05-17T05:07:00Z"/>
                  </w:rPr>
                </w:pPr>
                <w:sdt>
                  <w:sdtPr>
                    <w:tag w:val="goog_rdk_123"/>
                    <w:id w:val="1434706028"/>
                  </w:sdtPr>
                  <w:sdtEndPr/>
                  <w:sdtContent>
                    <w:ins w:id="203" w:author="임 종운" w:date="2022-05-17T05:07:00Z">
                      <w:r w:rsidR="007657EE">
                        <w:t>INSERT INTO point(seq, open_subject_seq, attend_point, written_point, skill_point) VALUES(21, 21,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26"/>
              <w:id w:val="1077715129"/>
            </w:sdtPr>
            <w:sdtEndPr/>
            <w:sdtContent>
              <w:p w14:paraId="5C6A7C4F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04" w:author="임 종운" w:date="2022-05-17T05:07:00Z"/>
                  </w:rPr>
                </w:pPr>
                <w:sdt>
                  <w:sdtPr>
                    <w:tag w:val="goog_rdk_125"/>
                    <w:id w:val="1635826872"/>
                  </w:sdtPr>
                  <w:sdtEndPr/>
                  <w:sdtContent>
                    <w:ins w:id="205" w:author="임 종운" w:date="2022-05-17T05:07:00Z">
                      <w:r w:rsidR="007657EE">
                        <w:t>INSERT INTO point(seq, open_subject_seq, attend_point, written_point, skill_point) VALUES(22, 22,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28"/>
              <w:id w:val="-238864810"/>
            </w:sdtPr>
            <w:sdtEndPr/>
            <w:sdtContent>
              <w:p w14:paraId="7C2FC72D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06" w:author="임 종운" w:date="2022-05-17T05:07:00Z"/>
                  </w:rPr>
                </w:pPr>
                <w:sdt>
                  <w:sdtPr>
                    <w:tag w:val="goog_rdk_127"/>
                    <w:id w:val="725957718"/>
                  </w:sdtPr>
                  <w:sdtEndPr/>
                  <w:sdtContent>
                    <w:ins w:id="207" w:author="임 종운" w:date="2022-05-17T05:07:00Z">
                      <w:r w:rsidR="007657EE">
                        <w:t>INSERT INTO point(seq, open_subject_seq, attend_point, written_point, skill_point) VALUES(23, 23, 30, 40, 30);</w:t>
                      </w:r>
                    </w:ins>
                  </w:sdtContent>
                </w:sdt>
              </w:p>
            </w:sdtContent>
          </w:sdt>
          <w:sdt>
            <w:sdtPr>
              <w:tag w:val="goog_rdk_130"/>
              <w:id w:val="54439770"/>
            </w:sdtPr>
            <w:sdtEndPr/>
            <w:sdtContent>
              <w:p w14:paraId="4FF8F971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08" w:author="임 종운" w:date="2022-05-17T05:07:00Z"/>
                  </w:rPr>
                </w:pPr>
                <w:sdt>
                  <w:sdtPr>
                    <w:tag w:val="goog_rdk_129"/>
                    <w:id w:val="-794672128"/>
                  </w:sdtPr>
                  <w:sdtEndPr/>
                  <w:sdtContent>
                    <w:ins w:id="209" w:author="임 종운" w:date="2022-05-17T05:07:00Z">
                      <w:r w:rsidR="007657EE">
                        <w:t>INSERT INTO point(seq, open_subject_seq, attend_point, written_point, skill_point) VALUES(24, 24,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32"/>
              <w:id w:val="813605087"/>
            </w:sdtPr>
            <w:sdtEndPr/>
            <w:sdtContent>
              <w:p w14:paraId="1D8633B4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10" w:author="임 종운" w:date="2022-05-17T05:07:00Z"/>
                  </w:rPr>
                </w:pPr>
                <w:sdt>
                  <w:sdtPr>
                    <w:tag w:val="goog_rdk_131"/>
                    <w:id w:val="1912580935"/>
                  </w:sdtPr>
                  <w:sdtEndPr/>
                  <w:sdtContent>
                    <w:ins w:id="211" w:author="임 종운" w:date="2022-05-17T05:07:00Z">
                      <w:r w:rsidR="007657EE">
                        <w:t>INSERT INTO point(seq, open_subject_seq, attend_point, written_point, skill_point) VALUES(25, 25,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34"/>
              <w:id w:val="153044350"/>
            </w:sdtPr>
            <w:sdtEndPr/>
            <w:sdtContent>
              <w:p w14:paraId="407A3717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12" w:author="임 종운" w:date="2022-05-17T05:07:00Z"/>
                  </w:rPr>
                </w:pPr>
                <w:sdt>
                  <w:sdtPr>
                    <w:tag w:val="goog_rdk_133"/>
                    <w:id w:val="-244414402"/>
                  </w:sdtPr>
                  <w:sdtEndPr/>
                  <w:sdtContent>
                    <w:ins w:id="213" w:author="임 종운" w:date="2022-05-17T05:07:00Z">
                      <w:r w:rsidR="007657EE">
                        <w:t>INSERT INTO point(seq, open_subject_seq, attend_point, written_point, skill_point) VALUES(26, 26, 30, 30, 40);</w:t>
                      </w:r>
                    </w:ins>
                  </w:sdtContent>
                </w:sdt>
              </w:p>
            </w:sdtContent>
          </w:sdt>
          <w:sdt>
            <w:sdtPr>
              <w:tag w:val="goog_rdk_136"/>
              <w:id w:val="1039483552"/>
            </w:sdtPr>
            <w:sdtEndPr/>
            <w:sdtContent>
              <w:p w14:paraId="2BA037C3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14" w:author="임 종운" w:date="2022-05-17T05:07:00Z"/>
                  </w:rPr>
                </w:pPr>
                <w:sdt>
                  <w:sdtPr>
                    <w:tag w:val="goog_rdk_135"/>
                    <w:id w:val="1329412587"/>
                  </w:sdtPr>
                  <w:sdtEndPr/>
                  <w:sdtContent>
                    <w:ins w:id="215" w:author="임 종운" w:date="2022-05-17T05:07:00Z">
                      <w:r w:rsidR="007657EE">
                        <w:t>INSERT INTO point(seq, open_subject_seq, attend_point, written_point, skill_point) VALUES(27, 27,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38"/>
              <w:id w:val="1760330295"/>
            </w:sdtPr>
            <w:sdtEndPr/>
            <w:sdtContent>
              <w:p w14:paraId="3C87F57A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16" w:author="임 종운" w:date="2022-05-17T05:07:00Z"/>
                  </w:rPr>
                </w:pPr>
                <w:sdt>
                  <w:sdtPr>
                    <w:tag w:val="goog_rdk_137"/>
                    <w:id w:val="1429070802"/>
                  </w:sdtPr>
                  <w:sdtEndPr/>
                  <w:sdtContent>
                    <w:ins w:id="217" w:author="임 종운" w:date="2022-05-17T05:07:00Z">
                      <w:r w:rsidR="007657EE">
                        <w:t>INSERT INTO point(seq, open_subject_seq, attend_point, written_point, skill_point) VALUES(28, 28,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40"/>
              <w:id w:val="-172503775"/>
            </w:sdtPr>
            <w:sdtEndPr/>
            <w:sdtContent>
              <w:p w14:paraId="46E127A8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18" w:author="임 종운" w:date="2022-05-17T05:07:00Z"/>
                  </w:rPr>
                </w:pPr>
                <w:sdt>
                  <w:sdtPr>
                    <w:tag w:val="goog_rdk_139"/>
                    <w:id w:val="-413861224"/>
                  </w:sdtPr>
                  <w:sdtEndPr/>
                  <w:sdtContent>
                    <w:ins w:id="219" w:author="임 종운" w:date="2022-05-17T05:07:00Z">
                      <w:r w:rsidR="007657EE">
                        <w:t>INSERT INTO point(seq, open_subject_seq, attend_point, written_point, skill_point) VALUES(29, 29,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42"/>
              <w:id w:val="-2142339338"/>
            </w:sdtPr>
            <w:sdtEndPr/>
            <w:sdtContent>
              <w:p w14:paraId="46BB25CF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20" w:author="임 종운" w:date="2022-05-17T05:07:00Z"/>
                  </w:rPr>
                </w:pPr>
                <w:sdt>
                  <w:sdtPr>
                    <w:tag w:val="goog_rdk_141"/>
                    <w:id w:val="-917241654"/>
                  </w:sdtPr>
                  <w:sdtEndPr/>
                  <w:sdtContent>
                    <w:ins w:id="221" w:author="임 종운" w:date="2022-05-17T05:07:00Z">
                      <w:r w:rsidR="007657EE">
                        <w:t>INSERT INTO point(seq, open_subject_seq, attend_point, written_point, skill_point) VALUES(30, 30,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44"/>
              <w:id w:val="-1794663679"/>
            </w:sdtPr>
            <w:sdtEndPr/>
            <w:sdtContent>
              <w:p w14:paraId="14A63E82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22" w:author="임 종운" w:date="2022-05-17T05:07:00Z"/>
                  </w:rPr>
                </w:pPr>
                <w:sdt>
                  <w:sdtPr>
                    <w:tag w:val="goog_rdk_143"/>
                    <w:id w:val="154266507"/>
                  </w:sdtPr>
                  <w:sdtEndPr/>
                  <w:sdtContent>
                    <w:ins w:id="223" w:author="임 종운" w:date="2022-05-17T05:07:00Z">
                      <w:r w:rsidR="007657EE">
                        <w:t>INSERT INTO point(seq, open_subject_seq, attend_point, written_point, skill_point) VALUES(31, 31,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146"/>
              <w:id w:val="821930367"/>
            </w:sdtPr>
            <w:sdtEndPr/>
            <w:sdtContent>
              <w:p w14:paraId="48B8BF91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24" w:author="임 종운" w:date="2022-05-17T05:07:00Z"/>
                  </w:rPr>
                </w:pPr>
                <w:sdt>
                  <w:sdtPr>
                    <w:tag w:val="goog_rdk_145"/>
                    <w:id w:val="-697702063"/>
                  </w:sdtPr>
                  <w:sdtEndPr/>
                  <w:sdtContent>
                    <w:ins w:id="225" w:author="임 종운" w:date="2022-05-17T05:07:00Z">
                      <w:r w:rsidR="007657EE">
                        <w:t>INSERT INTO point(seq, open_subject_seq, attend_point, written_point, skill_point) VALUES(32, 32,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48"/>
              <w:id w:val="-952633205"/>
            </w:sdtPr>
            <w:sdtEndPr/>
            <w:sdtContent>
              <w:p w14:paraId="7299FC4F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26" w:author="임 종운" w:date="2022-05-17T05:07:00Z"/>
                  </w:rPr>
                </w:pPr>
                <w:sdt>
                  <w:sdtPr>
                    <w:tag w:val="goog_rdk_147"/>
                    <w:id w:val="-801923878"/>
                  </w:sdtPr>
                  <w:sdtEndPr/>
                  <w:sdtContent>
                    <w:ins w:id="227" w:author="임 종운" w:date="2022-05-17T05:07:00Z">
                      <w:r w:rsidR="007657EE">
                        <w:t>INSERT INTO point(seq, open_subject_seq, attend_point, written_point, skill_point) VALUES(33, 33,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150"/>
              <w:id w:val="-988705555"/>
            </w:sdtPr>
            <w:sdtEndPr/>
            <w:sdtContent>
              <w:p w14:paraId="18714C5A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28" w:author="임 종운" w:date="2022-05-17T05:07:00Z"/>
                  </w:rPr>
                </w:pPr>
                <w:sdt>
                  <w:sdtPr>
                    <w:tag w:val="goog_rdk_149"/>
                    <w:id w:val="1583028209"/>
                  </w:sdtPr>
                  <w:sdtEndPr/>
                  <w:sdtContent>
                    <w:ins w:id="229" w:author="임 종운" w:date="2022-05-17T05:07:00Z">
                      <w:r w:rsidR="007657EE">
                        <w:t>INSERT INTO point(seq, open_subject_seq, attend_point, written_point, skill_point) VALUES(34, 34, 40, 20, 40);</w:t>
                      </w:r>
                    </w:ins>
                  </w:sdtContent>
                </w:sdt>
              </w:p>
            </w:sdtContent>
          </w:sdt>
          <w:sdt>
            <w:sdtPr>
              <w:tag w:val="goog_rdk_152"/>
              <w:id w:val="1279994568"/>
            </w:sdtPr>
            <w:sdtEndPr/>
            <w:sdtContent>
              <w:p w14:paraId="4D8AD0AB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30" w:author="임 종운" w:date="2022-05-17T05:07:00Z"/>
                  </w:rPr>
                </w:pPr>
                <w:sdt>
                  <w:sdtPr>
                    <w:tag w:val="goog_rdk_151"/>
                    <w:id w:val="-1053694348"/>
                  </w:sdtPr>
                  <w:sdtEndPr/>
                  <w:sdtContent>
                    <w:ins w:id="231" w:author="임 종운" w:date="2022-05-17T05:07:00Z">
                      <w:r w:rsidR="007657EE">
                        <w:t>INSERT INTO point(seq, open_subject_seq, attend_point, written_point, skill_point) VALUES(35, 35, 30, 40, 30);</w:t>
                      </w:r>
                    </w:ins>
                  </w:sdtContent>
                </w:sdt>
              </w:p>
            </w:sdtContent>
          </w:sdt>
          <w:sdt>
            <w:sdtPr>
              <w:tag w:val="goog_rdk_154"/>
              <w:id w:val="1712767596"/>
            </w:sdtPr>
            <w:sdtEndPr/>
            <w:sdtContent>
              <w:p w14:paraId="6173FDE5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32" w:author="임 종운" w:date="2022-05-17T05:07:00Z"/>
                  </w:rPr>
                </w:pPr>
                <w:sdt>
                  <w:sdtPr>
                    <w:tag w:val="goog_rdk_153"/>
                    <w:id w:val="2099135624"/>
                  </w:sdtPr>
                  <w:sdtEndPr/>
                  <w:sdtContent>
                    <w:ins w:id="233" w:author="임 종운" w:date="2022-05-17T05:07:00Z">
                      <w:r w:rsidR="007657EE">
                        <w:t>INSERT INTO point(seq, open_subject_seq, attend_point, written_point, skill_point) VALUES(36, 36,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56"/>
              <w:id w:val="-849714442"/>
            </w:sdtPr>
            <w:sdtEndPr/>
            <w:sdtContent>
              <w:p w14:paraId="39E028DC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34" w:author="임 종운" w:date="2022-05-17T05:07:00Z"/>
                  </w:rPr>
                </w:pPr>
                <w:sdt>
                  <w:sdtPr>
                    <w:tag w:val="goog_rdk_155"/>
                    <w:id w:val="120815822"/>
                  </w:sdtPr>
                  <w:sdtEndPr/>
                  <w:sdtContent>
                    <w:ins w:id="235" w:author="임 종운" w:date="2022-05-17T05:07:00Z">
                      <w:r w:rsidR="007657EE">
                        <w:t>INSERT INTO point(seq, open_subject_seq, attend_point, written_point, skill_point) VALUES(37, 37,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58"/>
              <w:id w:val="-351348259"/>
            </w:sdtPr>
            <w:sdtEndPr/>
            <w:sdtContent>
              <w:p w14:paraId="678C64A0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36" w:author="임 종운" w:date="2022-05-17T05:07:00Z"/>
                  </w:rPr>
                </w:pPr>
                <w:sdt>
                  <w:sdtPr>
                    <w:tag w:val="goog_rdk_157"/>
                    <w:id w:val="-953857905"/>
                  </w:sdtPr>
                  <w:sdtEndPr/>
                  <w:sdtContent>
                    <w:ins w:id="237" w:author="임 종운" w:date="2022-05-17T05:07:00Z">
                      <w:r w:rsidR="007657EE">
                        <w:t>INSERT INTO point(seq, open_subject_seq, attend_point, written_point, skill_point) VALUES(38, 38,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60"/>
              <w:id w:val="1503932676"/>
            </w:sdtPr>
            <w:sdtEndPr/>
            <w:sdtContent>
              <w:p w14:paraId="0FFD2CC3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38" w:author="임 종운" w:date="2022-05-17T05:07:00Z"/>
                  </w:rPr>
                </w:pPr>
                <w:sdt>
                  <w:sdtPr>
                    <w:tag w:val="goog_rdk_159"/>
                    <w:id w:val="1843655141"/>
                  </w:sdtPr>
                  <w:sdtEndPr/>
                  <w:sdtContent>
                    <w:ins w:id="239" w:author="임 종운" w:date="2022-05-17T05:07:00Z">
                      <w:r w:rsidR="007657EE">
                        <w:t>INSERT INTO point(seq, open_subject_seq, attend_point, written_point, skill_point) VALUES(39, 39,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62"/>
              <w:id w:val="1958679643"/>
            </w:sdtPr>
            <w:sdtEndPr/>
            <w:sdtContent>
              <w:p w14:paraId="7EAAF81F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40" w:author="임 종운" w:date="2022-05-17T05:07:00Z"/>
                  </w:rPr>
                </w:pPr>
                <w:sdt>
                  <w:sdtPr>
                    <w:tag w:val="goog_rdk_161"/>
                    <w:id w:val="-988167483"/>
                  </w:sdtPr>
                  <w:sdtEndPr/>
                  <w:sdtContent>
                    <w:ins w:id="241" w:author="임 종운" w:date="2022-05-17T05:07:00Z">
                      <w:r w:rsidR="007657EE">
                        <w:t>INSERT INTO point(seq, open_subject_seq, attend_point, written_point, skill_point) VALUES(40, 40,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64"/>
              <w:id w:val="-634333291"/>
            </w:sdtPr>
            <w:sdtEndPr/>
            <w:sdtContent>
              <w:p w14:paraId="7FFDC1CE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42" w:author="임 종운" w:date="2022-05-17T05:07:00Z"/>
                  </w:rPr>
                </w:pPr>
                <w:sdt>
                  <w:sdtPr>
                    <w:tag w:val="goog_rdk_163"/>
                    <w:id w:val="743152492"/>
                  </w:sdtPr>
                  <w:sdtEndPr/>
                  <w:sdtContent>
                    <w:ins w:id="243" w:author="임 종운" w:date="2022-05-17T05:07:00Z">
                      <w:r w:rsidR="007657EE">
                        <w:t>INSERT INTO point(seq, open_subject_seq, attend_point, written_point, skill_point) VALUES(41, 41, 20, 30, 50);</w:t>
                      </w:r>
                    </w:ins>
                  </w:sdtContent>
                </w:sdt>
              </w:p>
            </w:sdtContent>
          </w:sdt>
          <w:sdt>
            <w:sdtPr>
              <w:tag w:val="goog_rdk_166"/>
              <w:id w:val="588431973"/>
            </w:sdtPr>
            <w:sdtEndPr/>
            <w:sdtContent>
              <w:p w14:paraId="4501087A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44" w:author="임 종운" w:date="2022-05-17T05:07:00Z"/>
                  </w:rPr>
                </w:pPr>
                <w:sdt>
                  <w:sdtPr>
                    <w:tag w:val="goog_rdk_165"/>
                    <w:id w:val="-692851165"/>
                  </w:sdtPr>
                  <w:sdtEndPr/>
                  <w:sdtContent>
                    <w:ins w:id="245" w:author="임 종운" w:date="2022-05-17T05:07:00Z">
                      <w:r w:rsidR="007657EE">
                        <w:t>INSERT INTO point(seq, open_subject_seq, attend_point, written_point, skill_point) VALUES(42, 42,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68"/>
              <w:id w:val="-1894271405"/>
            </w:sdtPr>
            <w:sdtEndPr/>
            <w:sdtContent>
              <w:p w14:paraId="53AF07E9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46" w:author="임 종운" w:date="2022-05-17T05:07:00Z"/>
                  </w:rPr>
                </w:pPr>
                <w:sdt>
                  <w:sdtPr>
                    <w:tag w:val="goog_rdk_167"/>
                    <w:id w:val="273907937"/>
                  </w:sdtPr>
                  <w:sdtEndPr/>
                  <w:sdtContent>
                    <w:ins w:id="247" w:author="임 종운" w:date="2022-05-17T05:07:00Z">
                      <w:r w:rsidR="007657EE">
                        <w:t>INSERT INTO point(seq, open_subject_seq, attend_point, written_point, skill_point) VALUES(43, 43,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70"/>
              <w:id w:val="1961675908"/>
            </w:sdtPr>
            <w:sdtEndPr/>
            <w:sdtContent>
              <w:p w14:paraId="7CCF5C71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48" w:author="임 종운" w:date="2022-05-17T05:07:00Z"/>
                  </w:rPr>
                </w:pPr>
                <w:sdt>
                  <w:sdtPr>
                    <w:tag w:val="goog_rdk_169"/>
                    <w:id w:val="95212244"/>
                  </w:sdtPr>
                  <w:sdtEndPr/>
                  <w:sdtContent>
                    <w:ins w:id="249" w:author="임 종운" w:date="2022-05-17T05:07:00Z">
                      <w:r w:rsidR="007657EE">
                        <w:t>INSERT INTO point(seq, open_subject_seq, attend_point, written_point, skill_point) VALUES(44, 44, 40, 30, 30);</w:t>
                      </w:r>
                    </w:ins>
                  </w:sdtContent>
                </w:sdt>
              </w:p>
            </w:sdtContent>
          </w:sdt>
          <w:sdt>
            <w:sdtPr>
              <w:tag w:val="goog_rdk_172"/>
              <w:id w:val="-49149197"/>
            </w:sdtPr>
            <w:sdtEndPr/>
            <w:sdtContent>
              <w:p w14:paraId="3A1A6359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50" w:author="임 종운" w:date="2022-05-17T05:07:00Z"/>
                  </w:rPr>
                </w:pPr>
                <w:sdt>
                  <w:sdtPr>
                    <w:tag w:val="goog_rdk_171"/>
                    <w:id w:val="1559671089"/>
                  </w:sdtPr>
                  <w:sdtEndPr/>
                  <w:sdtContent>
                    <w:ins w:id="251" w:author="임 종운" w:date="2022-05-17T05:07:00Z">
                      <w:r w:rsidR="007657EE">
                        <w:t>INSERT INTO point(seq, open_subject_seq, attend_point, written_point, skill_point) VALUES(45, 45, 30, 20, 50);</w:t>
                      </w:r>
                    </w:ins>
                  </w:sdtContent>
                </w:sdt>
              </w:p>
            </w:sdtContent>
          </w:sdt>
          <w:sdt>
            <w:sdtPr>
              <w:tag w:val="goog_rdk_174"/>
              <w:id w:val="-1633093425"/>
            </w:sdtPr>
            <w:sdtEndPr/>
            <w:sdtContent>
              <w:p w14:paraId="21621065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52" w:author="임 종운" w:date="2022-05-17T05:07:00Z"/>
                  </w:rPr>
                </w:pPr>
                <w:sdt>
                  <w:sdtPr>
                    <w:tag w:val="goog_rdk_173"/>
                    <w:id w:val="1510325855"/>
                  </w:sdtPr>
                  <w:sdtEndPr/>
                  <w:sdtContent>
                    <w:ins w:id="253" w:author="임 종운" w:date="2022-05-17T05:07:00Z">
                      <w:r w:rsidR="007657EE">
                        <w:t>INSERT INTO point(seq, open_subject_seq, attend_point, written_point, skill_point) VALUES(46, 46, 20, 20, 60);</w:t>
                      </w:r>
                    </w:ins>
                  </w:sdtContent>
                </w:sdt>
              </w:p>
            </w:sdtContent>
          </w:sdt>
          <w:sdt>
            <w:sdtPr>
              <w:tag w:val="goog_rdk_176"/>
              <w:id w:val="-1791885022"/>
            </w:sdtPr>
            <w:sdtEndPr/>
            <w:sdtContent>
              <w:p w14:paraId="4A1BBBF9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54" w:author="임 종운" w:date="2022-05-17T05:07:00Z"/>
                  </w:rPr>
                </w:pPr>
                <w:sdt>
                  <w:sdtPr>
                    <w:tag w:val="goog_rdk_175"/>
                    <w:id w:val="-1859808807"/>
                  </w:sdtPr>
                  <w:sdtEndPr/>
                  <w:sdtContent>
                    <w:ins w:id="255" w:author="임 종운" w:date="2022-05-17T05:07:00Z">
                      <w:r w:rsidR="007657EE">
                        <w:t>INSERT INTO point(seq, open_subject_seq, attend_point, written_point, skill_point) VALUES(47, 47, 20, 40, 40);</w:t>
                      </w:r>
                    </w:ins>
                  </w:sdtContent>
                </w:sdt>
              </w:p>
            </w:sdtContent>
          </w:sdt>
          <w:sdt>
            <w:sdtPr>
              <w:tag w:val="goog_rdk_178"/>
              <w:id w:val="1985743563"/>
            </w:sdtPr>
            <w:sdtEndPr/>
            <w:sdtContent>
              <w:p w14:paraId="25070BA9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56" w:author="임 종운" w:date="2022-05-17T05:07:00Z"/>
                  </w:rPr>
                </w:pPr>
                <w:sdt>
                  <w:sdtPr>
                    <w:tag w:val="goog_rdk_177"/>
                    <w:id w:val="-842932600"/>
                  </w:sdtPr>
                  <w:sdtEndPr/>
                  <w:sdtContent>
                    <w:ins w:id="257" w:author="임 종운" w:date="2022-05-17T05:07:00Z">
                      <w:r w:rsidR="007657EE">
                        <w:t>INSERT INTO point(seq, open_subject_seq, attend_point, written_point, skill_point) VALUES(48, 48, 40, 40, 20);</w:t>
                      </w:r>
                    </w:ins>
                  </w:sdtContent>
                </w:sdt>
              </w:p>
            </w:sdtContent>
          </w:sdt>
          <w:sdt>
            <w:sdtPr>
              <w:tag w:val="goog_rdk_180"/>
              <w:id w:val="884602552"/>
            </w:sdtPr>
            <w:sdtEndPr/>
            <w:sdtContent>
              <w:p w14:paraId="1A5721D2" w14:textId="77777777" w:rsidR="007657EE" w:rsidRDefault="00916701" w:rsidP="00D42B0A">
                <w:pPr>
                  <w:widowControl/>
                  <w:spacing w:line="240" w:lineRule="auto"/>
                  <w:ind w:left="0" w:hanging="2"/>
                  <w:jc w:val="left"/>
                  <w:rPr>
                    <w:ins w:id="258" w:author="임 종운" w:date="2022-05-17T05:07:00Z"/>
                  </w:rPr>
                </w:pPr>
                <w:sdt>
                  <w:sdtPr>
                    <w:tag w:val="goog_rdk_179"/>
                    <w:id w:val="1494615430"/>
                  </w:sdtPr>
                  <w:sdtEndPr/>
                  <w:sdtContent>
                    <w:ins w:id="259" w:author="임 종운" w:date="2022-05-17T05:07:00Z">
                      <w:r w:rsidR="007657EE">
                        <w:t>INSERT INTO point(seq, open_subject_seq, attend_point, written_point, skill_point) VALUES(49, 49, 20, 30, 50);</w:t>
                      </w:r>
                    </w:ins>
                  </w:sdtContent>
                </w:sdt>
              </w:p>
            </w:sdtContent>
          </w:sdt>
          <w:p w14:paraId="1BB93D73" w14:textId="77777777" w:rsidR="007657EE" w:rsidRDefault="00916701" w:rsidP="00D42B0A">
            <w:pPr>
              <w:ind w:left="0" w:hanging="2"/>
            </w:pPr>
            <w:sdt>
              <w:sdtPr>
                <w:tag w:val="goog_rdk_181"/>
                <w:id w:val="1555900435"/>
              </w:sdtPr>
              <w:sdtEndPr/>
              <w:sdtContent>
                <w:ins w:id="260" w:author="임 종운" w:date="2022-05-17T05:07:00Z">
                  <w:r w:rsidR="007657EE">
                    <w:t>INSERT INTO point(seq, open_subject_seq, attend_point, written_point, skill_point) VALUES(50, 50, 40, 40, 20);</w:t>
                  </w:r>
                </w:ins>
              </w:sdtContent>
            </w:sdt>
          </w:p>
          <w:p w14:paraId="2C77152F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VALUES(51, 1, 20, 20, 60);</w:t>
            </w:r>
          </w:p>
          <w:p w14:paraId="6F746C96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VALUES(52, 2, 40, 30, 30);</w:t>
            </w:r>
          </w:p>
          <w:p w14:paraId="60769F64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VALUES(53, 3, 40, 40, 20);</w:t>
            </w:r>
          </w:p>
          <w:p w14:paraId="41CDA48E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VALUES(54, 4, 30, 20, 50);</w:t>
            </w:r>
          </w:p>
          <w:p w14:paraId="092EC4A4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VALUES(55, 5, 40, 20, 40);</w:t>
            </w:r>
          </w:p>
          <w:p w14:paraId="623A6E04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lastRenderedPageBreak/>
              <w:t>INSERT INTO point(seq, open_subject_seq, attend_point, written_point, skill_point) VALUES(56, 6, 20, 20, 60);</w:t>
            </w:r>
          </w:p>
          <w:p w14:paraId="769B7042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VALUES(57, 7, 30, 40, 30);</w:t>
            </w:r>
          </w:p>
          <w:p w14:paraId="442E87E4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VALUES(58, 8, 20, 30, 50);</w:t>
            </w:r>
          </w:p>
          <w:p w14:paraId="48200FAB" w14:textId="77777777" w:rsidR="007657EE" w:rsidRDefault="007657EE" w:rsidP="00D42B0A">
            <w:pPr>
              <w:widowControl/>
              <w:ind w:left="0" w:hanging="2"/>
              <w:jc w:val="left"/>
            </w:pPr>
            <w:r>
              <w:t>INSERT INTO point(seq, open_subject_seq, attend_point, written_point, skill_point) VALUES(59, 9, 30, 20, 50);</w:t>
            </w:r>
          </w:p>
          <w:p w14:paraId="1105E4CC" w14:textId="77777777" w:rsidR="007657EE" w:rsidRDefault="007657EE" w:rsidP="00D42B0A">
            <w:pPr>
              <w:ind w:left="0" w:hanging="2"/>
            </w:pPr>
            <w:r>
              <w:t>INSERT INTO point(seq, open_subject_seq, attend_point, written_point, skill_point) VALUES(60, 10, 40, 40, 20);</w:t>
            </w:r>
          </w:p>
          <w:p w14:paraId="2A271923" w14:textId="77777777" w:rsidR="007657EE" w:rsidRDefault="007657EE" w:rsidP="00D42B0A">
            <w:pPr>
              <w:ind w:left="0" w:hanging="2"/>
            </w:pPr>
          </w:p>
          <w:p w14:paraId="76F10B26" w14:textId="5229211A" w:rsidR="007657EE" w:rsidRDefault="007657EE" w:rsidP="007657EE">
            <w:pPr>
              <w:ind w:leftChars="0" w:left="0" w:firstLineChars="0" w:firstLine="0"/>
            </w:pPr>
          </w:p>
          <w:p w14:paraId="18459C41" w14:textId="77777777" w:rsidR="007657EE" w:rsidRDefault="007657EE" w:rsidP="00D42B0A">
            <w:pPr>
              <w:ind w:left="0" w:hanging="2"/>
            </w:pPr>
          </w:p>
          <w:sdt>
            <w:sdtPr>
              <w:tag w:val="goog_rdk_184"/>
              <w:id w:val="1023521785"/>
            </w:sdtPr>
            <w:sdtEndPr/>
            <w:sdtContent>
              <w:p w14:paraId="41882F5F" w14:textId="77777777" w:rsidR="007657EE" w:rsidRDefault="00916701" w:rsidP="00D42B0A">
                <w:pPr>
                  <w:ind w:left="0" w:hanging="2"/>
                  <w:rPr>
                    <w:del w:id="261" w:author="임 종운" w:date="2022-05-17T05:07:00Z"/>
                  </w:rPr>
                </w:pPr>
                <w:sdt>
                  <w:sdtPr>
                    <w:tag w:val="goog_rdk_183"/>
                    <w:id w:val="-1609504824"/>
                  </w:sdtPr>
                  <w:sdtEndPr/>
                  <w:sdtContent/>
                </w:sdt>
              </w:p>
            </w:sdtContent>
          </w:sdt>
          <w:sdt>
            <w:sdtPr>
              <w:tag w:val="goog_rdk_186"/>
              <w:id w:val="-1172176697"/>
            </w:sdtPr>
            <w:sdtEndPr/>
            <w:sdtContent>
              <w:p w14:paraId="208E2D79" w14:textId="77777777" w:rsidR="007657EE" w:rsidRDefault="00916701" w:rsidP="00D42B0A">
                <w:pPr>
                  <w:ind w:left="0" w:hanging="2"/>
                  <w:rPr>
                    <w:del w:id="262" w:author="임 종운" w:date="2022-05-17T05:07:00Z"/>
                  </w:rPr>
                </w:pPr>
                <w:sdt>
                  <w:sdtPr>
                    <w:tag w:val="goog_rdk_185"/>
                    <w:id w:val="-1130083416"/>
                  </w:sdtPr>
                  <w:sdtEndPr/>
                  <w:sdtContent>
                    <w:del w:id="263" w:author="임 종운" w:date="2022-05-17T05:07:00Z">
                      <w:r w:rsidR="007657EE">
                        <w:delText>--WishJob더미</w:delText>
                      </w:r>
                    </w:del>
                  </w:sdtContent>
                </w:sdt>
              </w:p>
            </w:sdtContent>
          </w:sdt>
          <w:sdt>
            <w:sdtPr>
              <w:tag w:val="goog_rdk_188"/>
              <w:id w:val="-1605337211"/>
            </w:sdtPr>
            <w:sdtEndPr/>
            <w:sdtContent>
              <w:p w14:paraId="09734C42" w14:textId="77777777" w:rsidR="007657EE" w:rsidRDefault="00916701" w:rsidP="00D42B0A">
                <w:pPr>
                  <w:ind w:left="0" w:hanging="2"/>
                  <w:rPr>
                    <w:del w:id="264" w:author="임 종운" w:date="2022-05-17T05:07:00Z"/>
                  </w:rPr>
                </w:pPr>
                <w:sdt>
                  <w:sdtPr>
                    <w:tag w:val="goog_rdk_187"/>
                    <w:id w:val="144866332"/>
                  </w:sdtPr>
                  <w:sdtEndPr/>
                  <w:sdtContent/>
                </w:sdt>
              </w:p>
            </w:sdtContent>
          </w:sdt>
          <w:sdt>
            <w:sdtPr>
              <w:tag w:val="goog_rdk_190"/>
              <w:id w:val="-1214568218"/>
            </w:sdtPr>
            <w:sdtEndPr/>
            <w:sdtContent>
              <w:p w14:paraId="27413687" w14:textId="77777777" w:rsidR="007657EE" w:rsidRDefault="00916701" w:rsidP="00D42B0A">
                <w:pPr>
                  <w:ind w:left="0" w:hanging="2"/>
                  <w:rPr>
                    <w:del w:id="265" w:author="임 종운" w:date="2022-05-17T05:07:00Z"/>
                  </w:rPr>
                </w:pPr>
                <w:sdt>
                  <w:sdtPr>
                    <w:tag w:val="goog_rdk_189"/>
                    <w:id w:val="1861703409"/>
                  </w:sdtPr>
                  <w:sdtEndPr/>
                  <w:sdtContent>
                    <w:del w:id="266" w:author="임 종운" w:date="2022-05-17T05:07:00Z">
                      <w:r w:rsidR="007657EE">
                        <w:delText>INSERT INTO TBLWISHJOB (WISHJOB_SEQ, CITY, BASICPAY, STUDENT_SEQ) VALUES (1,'서울시 강서',1500000,1);</w:delText>
                      </w:r>
                    </w:del>
                  </w:sdtContent>
                </w:sdt>
              </w:p>
            </w:sdtContent>
          </w:sdt>
          <w:sdt>
            <w:sdtPr>
              <w:tag w:val="goog_rdk_192"/>
              <w:id w:val="1160034287"/>
            </w:sdtPr>
            <w:sdtEndPr/>
            <w:sdtContent>
              <w:p w14:paraId="0BD59583" w14:textId="77777777" w:rsidR="007657EE" w:rsidRDefault="00916701" w:rsidP="00D42B0A">
                <w:pPr>
                  <w:ind w:left="0" w:hanging="2"/>
                  <w:rPr>
                    <w:del w:id="267" w:author="임 종운" w:date="2022-05-17T05:07:00Z"/>
                  </w:rPr>
                </w:pPr>
                <w:sdt>
                  <w:sdtPr>
                    <w:tag w:val="goog_rdk_191"/>
                    <w:id w:val="1343509634"/>
                  </w:sdtPr>
                  <w:sdtEndPr/>
                  <w:sdtContent>
                    <w:del w:id="268" w:author="임 종운" w:date="2022-05-17T05:07:00Z">
                      <w:r w:rsidR="007657EE">
                        <w:delText>INSERT INTO TBLWISHJOB (WISHJOB_SEQ, CITY, BASICPAY, STUDENT_SEQ) VALUES (2,'서울시 강남',1800000,2);</w:delText>
                      </w:r>
                    </w:del>
                  </w:sdtContent>
                </w:sdt>
              </w:p>
            </w:sdtContent>
          </w:sdt>
          <w:sdt>
            <w:sdtPr>
              <w:tag w:val="goog_rdk_194"/>
              <w:id w:val="-1354803836"/>
            </w:sdtPr>
            <w:sdtEndPr/>
            <w:sdtContent>
              <w:p w14:paraId="1BD58C79" w14:textId="77777777" w:rsidR="007657EE" w:rsidRDefault="00916701" w:rsidP="00D42B0A">
                <w:pPr>
                  <w:ind w:left="0" w:hanging="2"/>
                  <w:rPr>
                    <w:del w:id="269" w:author="임 종운" w:date="2022-05-17T05:07:00Z"/>
                  </w:rPr>
                </w:pPr>
                <w:sdt>
                  <w:sdtPr>
                    <w:tag w:val="goog_rdk_193"/>
                    <w:id w:val="-1556693849"/>
                  </w:sdtPr>
                  <w:sdtEndPr/>
                  <w:sdtContent>
                    <w:del w:id="270" w:author="임 종운" w:date="2022-05-17T05:07:00Z">
                      <w:r w:rsidR="007657EE">
                        <w:delText>INSERT INTO TBLWISHJOB (WISHJOB_SEQ, CITY, BASICPAY, STUDENT_SEQ) VALUES (3,'서울시 강서',1500000,3);</w:delText>
                      </w:r>
                    </w:del>
                  </w:sdtContent>
                </w:sdt>
              </w:p>
            </w:sdtContent>
          </w:sdt>
          <w:sdt>
            <w:sdtPr>
              <w:tag w:val="goog_rdk_196"/>
              <w:id w:val="-1489325980"/>
            </w:sdtPr>
            <w:sdtEndPr/>
            <w:sdtContent>
              <w:p w14:paraId="6A7AB52D" w14:textId="77777777" w:rsidR="007657EE" w:rsidRDefault="00916701" w:rsidP="00D42B0A">
                <w:pPr>
                  <w:ind w:left="0" w:hanging="2"/>
                  <w:rPr>
                    <w:del w:id="271" w:author="임 종운" w:date="2022-05-17T05:07:00Z"/>
                  </w:rPr>
                </w:pPr>
                <w:sdt>
                  <w:sdtPr>
                    <w:tag w:val="goog_rdk_195"/>
                    <w:id w:val="47964012"/>
                  </w:sdtPr>
                  <w:sdtEndPr/>
                  <w:sdtContent>
                    <w:del w:id="272" w:author="임 종운" w:date="2022-05-17T05:07:00Z">
                      <w:r w:rsidR="007657EE">
                        <w:delText>INSERT INTO TBLWISHJOB (WISHJOB_SEQ, CITY, BASICPAY, STUDENT_SEQ) VALUES (4,'서울시 강동',3500000,4);</w:delText>
                      </w:r>
                    </w:del>
                  </w:sdtContent>
                </w:sdt>
              </w:p>
            </w:sdtContent>
          </w:sdt>
          <w:sdt>
            <w:sdtPr>
              <w:tag w:val="goog_rdk_198"/>
              <w:id w:val="-1778328546"/>
            </w:sdtPr>
            <w:sdtEndPr/>
            <w:sdtContent>
              <w:p w14:paraId="00857A89" w14:textId="77777777" w:rsidR="007657EE" w:rsidRDefault="00916701" w:rsidP="00D42B0A">
                <w:pPr>
                  <w:ind w:left="0" w:hanging="2"/>
                  <w:rPr>
                    <w:del w:id="273" w:author="임 종운" w:date="2022-05-17T05:07:00Z"/>
                  </w:rPr>
                </w:pPr>
                <w:sdt>
                  <w:sdtPr>
                    <w:tag w:val="goog_rdk_197"/>
                    <w:id w:val="1499383258"/>
                  </w:sdtPr>
                  <w:sdtEndPr/>
                  <w:sdtContent>
                    <w:del w:id="274" w:author="임 종운" w:date="2022-05-17T05:07:00Z">
                      <w:r w:rsidR="007657EE">
                        <w:delText>INSERT INTO TBLWISHJOB (WISHJOB_SEQ, CITY, BASICPAY, STUDENT_SEQ) VALUES (5,'서울시 강북',3000000,5);</w:delText>
                      </w:r>
                    </w:del>
                  </w:sdtContent>
                </w:sdt>
              </w:p>
            </w:sdtContent>
          </w:sdt>
          <w:sdt>
            <w:sdtPr>
              <w:tag w:val="goog_rdk_200"/>
              <w:id w:val="-1777464845"/>
            </w:sdtPr>
            <w:sdtEndPr/>
            <w:sdtContent>
              <w:p w14:paraId="1BBA7E90" w14:textId="77777777" w:rsidR="007657EE" w:rsidRDefault="00916701" w:rsidP="00D42B0A">
                <w:pPr>
                  <w:ind w:left="0" w:hanging="2"/>
                  <w:rPr>
                    <w:del w:id="275" w:author="임 종운" w:date="2022-05-17T05:07:00Z"/>
                  </w:rPr>
                </w:pPr>
                <w:sdt>
                  <w:sdtPr>
                    <w:tag w:val="goog_rdk_199"/>
                    <w:id w:val="-900048727"/>
                  </w:sdtPr>
                  <w:sdtEndPr/>
                  <w:sdtContent>
                    <w:del w:id="276" w:author="임 종운" w:date="2022-05-17T05:07:00Z">
                      <w:r w:rsidR="007657EE">
                        <w:delText>INSERT INTO TBLWISHJOB (WISHJOB_SEQ, CITY, BASICPAY, STUDENT_SEQ) VALUES (6,'서울시 강서',3500000,6);</w:delText>
                      </w:r>
                    </w:del>
                  </w:sdtContent>
                </w:sdt>
              </w:p>
            </w:sdtContent>
          </w:sdt>
          <w:sdt>
            <w:sdtPr>
              <w:tag w:val="goog_rdk_202"/>
              <w:id w:val="810522709"/>
            </w:sdtPr>
            <w:sdtEndPr/>
            <w:sdtContent>
              <w:p w14:paraId="5C9614E8" w14:textId="77777777" w:rsidR="007657EE" w:rsidRDefault="00916701" w:rsidP="00D42B0A">
                <w:pPr>
                  <w:ind w:left="0" w:hanging="2"/>
                  <w:rPr>
                    <w:del w:id="277" w:author="임 종운" w:date="2022-05-17T05:07:00Z"/>
                  </w:rPr>
                </w:pPr>
                <w:sdt>
                  <w:sdtPr>
                    <w:tag w:val="goog_rdk_201"/>
                    <w:id w:val="86663982"/>
                  </w:sdtPr>
                  <w:sdtEndPr/>
                  <w:sdtContent>
                    <w:del w:id="278" w:author="임 종운" w:date="2022-05-17T05:07:00Z">
                      <w:r w:rsidR="007657EE">
                        <w:delText>INSERT INTO TBLWISHJOB (WISHJOB_SEQ, CITY, BASICPAY, STUDENT_SEQ) VALUES (7,'수원시',2000000,7);</w:delText>
                      </w:r>
                    </w:del>
                  </w:sdtContent>
                </w:sdt>
              </w:p>
            </w:sdtContent>
          </w:sdt>
          <w:sdt>
            <w:sdtPr>
              <w:tag w:val="goog_rdk_204"/>
              <w:id w:val="-1921789928"/>
            </w:sdtPr>
            <w:sdtEndPr/>
            <w:sdtContent>
              <w:p w14:paraId="04ACEF46" w14:textId="77777777" w:rsidR="007657EE" w:rsidRDefault="00916701" w:rsidP="00D42B0A">
                <w:pPr>
                  <w:ind w:left="0" w:hanging="2"/>
                  <w:rPr>
                    <w:del w:id="279" w:author="임 종운" w:date="2022-05-17T05:07:00Z"/>
                  </w:rPr>
                </w:pPr>
                <w:sdt>
                  <w:sdtPr>
                    <w:tag w:val="goog_rdk_203"/>
                    <w:id w:val="1732341743"/>
                  </w:sdtPr>
                  <w:sdtEndPr/>
                  <w:sdtContent>
                    <w:del w:id="280" w:author="임 종운" w:date="2022-05-17T05:07:00Z">
                      <w:r w:rsidR="007657EE">
                        <w:delText>INSERT INTO TBLWISHJOB (WISHJOB_SEQ, CITY, BASICPAY, STUDENT_SEQ) VALUES (8,'수원시',1500000,8);</w:delText>
                      </w:r>
                    </w:del>
                  </w:sdtContent>
                </w:sdt>
              </w:p>
            </w:sdtContent>
          </w:sdt>
          <w:sdt>
            <w:sdtPr>
              <w:tag w:val="goog_rdk_206"/>
              <w:id w:val="223340760"/>
            </w:sdtPr>
            <w:sdtEndPr/>
            <w:sdtContent>
              <w:p w14:paraId="79640A45" w14:textId="77777777" w:rsidR="007657EE" w:rsidRDefault="00916701" w:rsidP="00D42B0A">
                <w:pPr>
                  <w:ind w:left="0" w:hanging="2"/>
                  <w:rPr>
                    <w:del w:id="281" w:author="임 종운" w:date="2022-05-17T05:07:00Z"/>
                  </w:rPr>
                </w:pPr>
                <w:sdt>
                  <w:sdtPr>
                    <w:tag w:val="goog_rdk_205"/>
                    <w:id w:val="-1949221762"/>
                  </w:sdtPr>
                  <w:sdtEndPr/>
                  <w:sdtContent>
                    <w:del w:id="282" w:author="임 종운" w:date="2022-05-17T05:07:00Z">
                      <w:r w:rsidR="007657EE">
                        <w:delText>INSERT INTO TBLWISHJOB (WISHJOB_SEQ, CITY, BASICPAY, STUDENT_SEQ) VALUES (9,'인천시',1800000,9);</w:delText>
                      </w:r>
                    </w:del>
                  </w:sdtContent>
                </w:sdt>
              </w:p>
            </w:sdtContent>
          </w:sdt>
          <w:sdt>
            <w:sdtPr>
              <w:tag w:val="goog_rdk_208"/>
              <w:id w:val="-998416837"/>
            </w:sdtPr>
            <w:sdtEndPr/>
            <w:sdtContent>
              <w:p w14:paraId="0DEB01F7" w14:textId="77777777" w:rsidR="007657EE" w:rsidRDefault="00916701" w:rsidP="00D42B0A">
                <w:pPr>
                  <w:ind w:left="0" w:hanging="2"/>
                  <w:rPr>
                    <w:del w:id="283" w:author="임 종운" w:date="2022-05-17T05:07:00Z"/>
                  </w:rPr>
                </w:pPr>
                <w:sdt>
                  <w:sdtPr>
                    <w:tag w:val="goog_rdk_207"/>
                    <w:id w:val="381684550"/>
                  </w:sdtPr>
                  <w:sdtEndPr/>
                  <w:sdtContent>
                    <w:del w:id="284" w:author="임 종운" w:date="2022-05-17T05:07:00Z">
                      <w:r w:rsidR="007657EE">
                        <w:delText>INSERT INTO TBLWISHJOB (WISHJOB_SEQ, CITY, BASICPAY, STUDENT_SEQ) VALUES (10,'인천시',1500000,10);</w:delText>
                      </w:r>
                    </w:del>
                  </w:sdtContent>
                </w:sdt>
              </w:p>
            </w:sdtContent>
          </w:sdt>
          <w:sdt>
            <w:sdtPr>
              <w:tag w:val="goog_rdk_210"/>
              <w:id w:val="-4901933"/>
            </w:sdtPr>
            <w:sdtEndPr/>
            <w:sdtContent>
              <w:p w14:paraId="0BB70ED1" w14:textId="77777777" w:rsidR="007657EE" w:rsidRDefault="00916701" w:rsidP="00D42B0A">
                <w:pPr>
                  <w:ind w:left="0" w:hanging="2"/>
                  <w:rPr>
                    <w:del w:id="285" w:author="임 종운" w:date="2022-05-17T05:07:00Z"/>
                  </w:rPr>
                </w:pPr>
                <w:sdt>
                  <w:sdtPr>
                    <w:tag w:val="goog_rdk_209"/>
                    <w:id w:val="1201509976"/>
                  </w:sdtPr>
                  <w:sdtEndPr/>
                  <w:sdtContent>
                    <w:del w:id="286" w:author="임 종운" w:date="2022-05-17T05:07:00Z">
                      <w:r w:rsidR="007657EE">
                        <w:delText>INSERT INTO TBLWISHJOB (WISHJOB_SEQ, CITY, BASICPAY, STUDENT_SEQ) VALUES (11,'인천시',3000000,11);</w:delText>
                      </w:r>
                    </w:del>
                  </w:sdtContent>
                </w:sdt>
              </w:p>
            </w:sdtContent>
          </w:sdt>
          <w:sdt>
            <w:sdtPr>
              <w:tag w:val="goog_rdk_212"/>
              <w:id w:val="876657714"/>
            </w:sdtPr>
            <w:sdtEndPr/>
            <w:sdtContent>
              <w:p w14:paraId="08C0103E" w14:textId="77777777" w:rsidR="007657EE" w:rsidRDefault="00916701" w:rsidP="00D42B0A">
                <w:pPr>
                  <w:ind w:left="0" w:hanging="2"/>
                  <w:rPr>
                    <w:del w:id="287" w:author="임 종운" w:date="2022-05-17T05:07:00Z"/>
                  </w:rPr>
                </w:pPr>
                <w:sdt>
                  <w:sdtPr>
                    <w:tag w:val="goog_rdk_211"/>
                    <w:id w:val="1800498754"/>
                  </w:sdtPr>
                  <w:sdtEndPr/>
                  <w:sdtContent>
                    <w:del w:id="288" w:author="임 종운" w:date="2022-05-17T05:07:00Z">
                      <w:r w:rsidR="007657EE">
                        <w:delText>INSERT INTO TBLWISHJOB (WISHJOB_SEQ, CITY, BASICPAY, STUDENT_SEQ) VALUES (12,'서울시 강서',1800000,12);</w:delText>
                      </w:r>
                    </w:del>
                  </w:sdtContent>
                </w:sdt>
              </w:p>
            </w:sdtContent>
          </w:sdt>
          <w:sdt>
            <w:sdtPr>
              <w:tag w:val="goog_rdk_214"/>
              <w:id w:val="40254737"/>
            </w:sdtPr>
            <w:sdtEndPr/>
            <w:sdtContent>
              <w:p w14:paraId="4B3BC35C" w14:textId="77777777" w:rsidR="007657EE" w:rsidRDefault="00916701" w:rsidP="00D42B0A">
                <w:pPr>
                  <w:ind w:left="0" w:hanging="2"/>
                  <w:rPr>
                    <w:del w:id="289" w:author="임 종운" w:date="2022-05-17T05:07:00Z"/>
                  </w:rPr>
                </w:pPr>
                <w:sdt>
                  <w:sdtPr>
                    <w:tag w:val="goog_rdk_213"/>
                    <w:id w:val="661665594"/>
                  </w:sdtPr>
                  <w:sdtEndPr/>
                  <w:sdtContent>
                    <w:del w:id="290" w:author="임 종운" w:date="2022-05-17T05:07:00Z">
                      <w:r w:rsidR="007657EE">
                        <w:delText>INSERT INTO TBLWISHJOB (WISHJOB_SEQ, CITY, BASICPAY, STUDENT_SEQ) VALUES (13,'서울시 강서',3000000,13);</w:delText>
                      </w:r>
                    </w:del>
                  </w:sdtContent>
                </w:sdt>
              </w:p>
            </w:sdtContent>
          </w:sdt>
          <w:sdt>
            <w:sdtPr>
              <w:tag w:val="goog_rdk_216"/>
              <w:id w:val="-633249957"/>
            </w:sdtPr>
            <w:sdtEndPr/>
            <w:sdtContent>
              <w:p w14:paraId="4EC27A09" w14:textId="77777777" w:rsidR="007657EE" w:rsidRDefault="00916701" w:rsidP="00D42B0A">
                <w:pPr>
                  <w:ind w:left="0" w:hanging="2"/>
                  <w:rPr>
                    <w:del w:id="291" w:author="임 종운" w:date="2022-05-17T05:07:00Z"/>
                  </w:rPr>
                </w:pPr>
                <w:sdt>
                  <w:sdtPr>
                    <w:tag w:val="goog_rdk_215"/>
                    <w:id w:val="31011911"/>
                  </w:sdtPr>
                  <w:sdtEndPr/>
                  <w:sdtContent>
                    <w:del w:id="292" w:author="임 종운" w:date="2022-05-17T05:07:00Z">
                      <w:r w:rsidR="007657EE">
                        <w:delText>INSERT INTO TBLWISHJOB (WISHJOB_SEQ, CITY, BASICPAY, STUDENT_SEQ) VALUES (14,'인천시',2500000,14);</w:delText>
                      </w:r>
                    </w:del>
                  </w:sdtContent>
                </w:sdt>
              </w:p>
            </w:sdtContent>
          </w:sdt>
          <w:sdt>
            <w:sdtPr>
              <w:tag w:val="goog_rdk_218"/>
              <w:id w:val="-1066718627"/>
            </w:sdtPr>
            <w:sdtEndPr/>
            <w:sdtContent>
              <w:p w14:paraId="15D08E67" w14:textId="77777777" w:rsidR="007657EE" w:rsidRDefault="00916701" w:rsidP="00D42B0A">
                <w:pPr>
                  <w:ind w:left="0" w:hanging="2"/>
                  <w:rPr>
                    <w:del w:id="293" w:author="임 종운" w:date="2022-05-17T05:07:00Z"/>
                  </w:rPr>
                </w:pPr>
                <w:sdt>
                  <w:sdtPr>
                    <w:tag w:val="goog_rdk_217"/>
                    <w:id w:val="-2027169473"/>
                  </w:sdtPr>
                  <w:sdtEndPr/>
                  <w:sdtContent>
                    <w:del w:id="294" w:author="임 종운" w:date="2022-05-17T05:07:00Z">
                      <w:r w:rsidR="007657EE">
                        <w:delText>INSERT INTO TBLWISHJOB (WISHJOB_SEQ, CITY, BASICPAY, STUDENT_SEQ) VALUES (15,'서울시 강동',1500000,15);</w:delText>
                      </w:r>
                    </w:del>
                  </w:sdtContent>
                </w:sdt>
              </w:p>
            </w:sdtContent>
          </w:sdt>
          <w:sdt>
            <w:sdtPr>
              <w:tag w:val="goog_rdk_220"/>
              <w:id w:val="-159320955"/>
            </w:sdtPr>
            <w:sdtEndPr/>
            <w:sdtContent>
              <w:p w14:paraId="7CF3C4CE" w14:textId="77777777" w:rsidR="007657EE" w:rsidRDefault="00916701" w:rsidP="00D42B0A">
                <w:pPr>
                  <w:ind w:left="0" w:hanging="2"/>
                  <w:rPr>
                    <w:del w:id="295" w:author="임 종운" w:date="2022-05-17T05:07:00Z"/>
                  </w:rPr>
                </w:pPr>
                <w:sdt>
                  <w:sdtPr>
                    <w:tag w:val="goog_rdk_219"/>
                    <w:id w:val="1928383471"/>
                  </w:sdtPr>
                  <w:sdtEndPr/>
                  <w:sdtContent>
                    <w:del w:id="296" w:author="임 종운" w:date="2022-05-17T05:07:00Z">
                      <w:r w:rsidR="007657EE">
                        <w:delText>INSERT INTO TBLWISHJOB (WISHJOB_SEQ, CITY, BASICPAY, STUDENT_SEQ) VALUES (16,'인천시',1500000,16);</w:delText>
                      </w:r>
                    </w:del>
                  </w:sdtContent>
                </w:sdt>
              </w:p>
            </w:sdtContent>
          </w:sdt>
          <w:sdt>
            <w:sdtPr>
              <w:tag w:val="goog_rdk_222"/>
              <w:id w:val="-1018238043"/>
            </w:sdtPr>
            <w:sdtEndPr/>
            <w:sdtContent>
              <w:p w14:paraId="2ED2064D" w14:textId="77777777" w:rsidR="007657EE" w:rsidRDefault="00916701" w:rsidP="00D42B0A">
                <w:pPr>
                  <w:ind w:left="0" w:hanging="2"/>
                  <w:rPr>
                    <w:del w:id="297" w:author="임 종운" w:date="2022-05-17T05:07:00Z"/>
                  </w:rPr>
                </w:pPr>
                <w:sdt>
                  <w:sdtPr>
                    <w:tag w:val="goog_rdk_221"/>
                    <w:id w:val="-303085573"/>
                  </w:sdtPr>
                  <w:sdtEndPr/>
                  <w:sdtContent>
                    <w:del w:id="298" w:author="임 종운" w:date="2022-05-17T05:07:00Z">
                      <w:r w:rsidR="007657EE">
                        <w:delText>INSERT INTO TBLWISHJOB (WISHJOB_SEQ, CITY, BASICPAY, STUDENT_SEQ) VALUES (17,'서울시 강남',3000000,17);</w:delText>
                      </w:r>
                    </w:del>
                  </w:sdtContent>
                </w:sdt>
              </w:p>
            </w:sdtContent>
          </w:sdt>
          <w:sdt>
            <w:sdtPr>
              <w:tag w:val="goog_rdk_224"/>
              <w:id w:val="779990589"/>
            </w:sdtPr>
            <w:sdtEndPr/>
            <w:sdtContent>
              <w:p w14:paraId="4A488E5D" w14:textId="77777777" w:rsidR="007657EE" w:rsidRDefault="00916701" w:rsidP="00D42B0A">
                <w:pPr>
                  <w:ind w:left="0" w:hanging="2"/>
                  <w:rPr>
                    <w:del w:id="299" w:author="임 종운" w:date="2022-05-17T05:07:00Z"/>
                  </w:rPr>
                </w:pPr>
                <w:sdt>
                  <w:sdtPr>
                    <w:tag w:val="goog_rdk_223"/>
                    <w:id w:val="-1753113519"/>
                  </w:sdtPr>
                  <w:sdtEndPr/>
                  <w:sdtContent>
                    <w:del w:id="300" w:author="임 종운" w:date="2022-05-17T05:07:00Z">
                      <w:r w:rsidR="007657EE">
                        <w:delText>INSERT INTO TBLWISHJOB (WISHJOB_SEQ, CITY, BASICPAY, STUDENT_SEQ) VALUES (18,'서울시 강동',1500000,18);</w:delText>
                      </w:r>
                    </w:del>
                  </w:sdtContent>
                </w:sdt>
              </w:p>
            </w:sdtContent>
          </w:sdt>
          <w:sdt>
            <w:sdtPr>
              <w:tag w:val="goog_rdk_226"/>
              <w:id w:val="-1224059146"/>
            </w:sdtPr>
            <w:sdtEndPr/>
            <w:sdtContent>
              <w:p w14:paraId="5C8A702F" w14:textId="77777777" w:rsidR="007657EE" w:rsidRDefault="00916701" w:rsidP="00D42B0A">
                <w:pPr>
                  <w:ind w:left="0" w:hanging="2"/>
                  <w:rPr>
                    <w:del w:id="301" w:author="임 종운" w:date="2022-05-17T05:07:00Z"/>
                  </w:rPr>
                </w:pPr>
                <w:sdt>
                  <w:sdtPr>
                    <w:tag w:val="goog_rdk_225"/>
                    <w:id w:val="-1295133300"/>
                  </w:sdtPr>
                  <w:sdtEndPr/>
                  <w:sdtContent>
                    <w:del w:id="302" w:author="임 종운" w:date="2022-05-17T05:07:00Z">
                      <w:r w:rsidR="007657EE">
                        <w:delText>INSERT INTO TBLWISHJOB (WISHJOB_SEQ, CITY, BASICPAY, STUDENT_SEQ) VALUES (19,'인천시',3000000,19);</w:delText>
                      </w:r>
                    </w:del>
                  </w:sdtContent>
                </w:sdt>
              </w:p>
            </w:sdtContent>
          </w:sdt>
          <w:sdt>
            <w:sdtPr>
              <w:tag w:val="goog_rdk_228"/>
              <w:id w:val="1040787630"/>
            </w:sdtPr>
            <w:sdtEndPr/>
            <w:sdtContent>
              <w:p w14:paraId="45FE9237" w14:textId="77777777" w:rsidR="007657EE" w:rsidRDefault="00916701" w:rsidP="00D42B0A">
                <w:pPr>
                  <w:ind w:left="0" w:hanging="2"/>
                  <w:rPr>
                    <w:del w:id="303" w:author="임 종운" w:date="2022-05-17T05:07:00Z"/>
                  </w:rPr>
                </w:pPr>
                <w:sdt>
                  <w:sdtPr>
                    <w:tag w:val="goog_rdk_227"/>
                    <w:id w:val="2080087555"/>
                  </w:sdtPr>
                  <w:sdtEndPr/>
                  <w:sdtContent>
                    <w:del w:id="304" w:author="임 종운" w:date="2022-05-17T05:07:00Z">
                      <w:r w:rsidR="007657EE">
                        <w:delText>INSERT INTO TBLWISHJOB (WISHJOB_SEQ, CITY, BASICPAY, STUDENT_SEQ) VALUES (20,'서울시 강동',3000000,20);</w:delText>
                      </w:r>
                    </w:del>
                  </w:sdtContent>
                </w:sdt>
              </w:p>
            </w:sdtContent>
          </w:sdt>
          <w:sdt>
            <w:sdtPr>
              <w:tag w:val="goog_rdk_230"/>
              <w:id w:val="-245952088"/>
            </w:sdtPr>
            <w:sdtEndPr/>
            <w:sdtContent>
              <w:p w14:paraId="523C2B56" w14:textId="77777777" w:rsidR="007657EE" w:rsidRDefault="00916701" w:rsidP="00D42B0A">
                <w:pPr>
                  <w:ind w:left="0" w:hanging="2"/>
                  <w:rPr>
                    <w:del w:id="305" w:author="임 종운" w:date="2022-05-17T05:07:00Z"/>
                  </w:rPr>
                </w:pPr>
                <w:sdt>
                  <w:sdtPr>
                    <w:tag w:val="goog_rdk_229"/>
                    <w:id w:val="-158380789"/>
                  </w:sdtPr>
                  <w:sdtEndPr/>
                  <w:sdtContent>
                    <w:del w:id="306" w:author="임 종운" w:date="2022-05-17T05:07:00Z">
                      <w:r w:rsidR="007657EE">
                        <w:delText>INSERT INTO TBLWISHJOB (WISHJOB_SEQ, CITY, BASICPAY, STUDENT_SEQ) VALUES (21,'서울시 강북',1800000,21);</w:delText>
                      </w:r>
                    </w:del>
                  </w:sdtContent>
                </w:sdt>
              </w:p>
            </w:sdtContent>
          </w:sdt>
          <w:sdt>
            <w:sdtPr>
              <w:tag w:val="goog_rdk_232"/>
              <w:id w:val="-2056837481"/>
            </w:sdtPr>
            <w:sdtEndPr/>
            <w:sdtContent>
              <w:p w14:paraId="69575689" w14:textId="77777777" w:rsidR="007657EE" w:rsidRDefault="00916701" w:rsidP="00D42B0A">
                <w:pPr>
                  <w:ind w:left="0" w:hanging="2"/>
                  <w:rPr>
                    <w:del w:id="307" w:author="임 종운" w:date="2022-05-17T05:07:00Z"/>
                  </w:rPr>
                </w:pPr>
                <w:sdt>
                  <w:sdtPr>
                    <w:tag w:val="goog_rdk_231"/>
                    <w:id w:val="-1440831627"/>
                  </w:sdtPr>
                  <w:sdtEndPr/>
                  <w:sdtContent>
                    <w:del w:id="308" w:author="임 종운" w:date="2022-05-17T05:07:00Z">
                      <w:r w:rsidR="007657EE">
                        <w:delText>INSERT INTO TBLWISHJOB (WISHJOB_SEQ, CITY, BASICPAY, STUDENT_SEQ) VALUES (22,'서울시 강동',3500000,22);</w:delText>
                      </w:r>
                    </w:del>
                  </w:sdtContent>
                </w:sdt>
              </w:p>
            </w:sdtContent>
          </w:sdt>
          <w:sdt>
            <w:sdtPr>
              <w:tag w:val="goog_rdk_234"/>
              <w:id w:val="1215541783"/>
            </w:sdtPr>
            <w:sdtEndPr/>
            <w:sdtContent>
              <w:p w14:paraId="569FACDF" w14:textId="77777777" w:rsidR="007657EE" w:rsidRDefault="00916701" w:rsidP="00D42B0A">
                <w:pPr>
                  <w:ind w:left="0" w:hanging="2"/>
                  <w:rPr>
                    <w:del w:id="309" w:author="임 종운" w:date="2022-05-17T05:07:00Z"/>
                  </w:rPr>
                </w:pPr>
                <w:sdt>
                  <w:sdtPr>
                    <w:tag w:val="goog_rdk_233"/>
                    <w:id w:val="-1282719632"/>
                  </w:sdtPr>
                  <w:sdtEndPr/>
                  <w:sdtContent>
                    <w:del w:id="310" w:author="임 종운" w:date="2022-05-17T05:07:00Z">
                      <w:r w:rsidR="007657EE">
                        <w:delText>INSERT INTO TBLWISHJOB (WISHJOB_SEQ, CITY, BASICPAY, STUDENT_SEQ) VALUES (23,'수원시',3500000,23);</w:delText>
                      </w:r>
                    </w:del>
                  </w:sdtContent>
                </w:sdt>
              </w:p>
            </w:sdtContent>
          </w:sdt>
          <w:sdt>
            <w:sdtPr>
              <w:tag w:val="goog_rdk_236"/>
              <w:id w:val="1607840544"/>
            </w:sdtPr>
            <w:sdtEndPr/>
            <w:sdtContent>
              <w:p w14:paraId="46B7BE74" w14:textId="77777777" w:rsidR="007657EE" w:rsidRDefault="00916701" w:rsidP="00D42B0A">
                <w:pPr>
                  <w:ind w:left="0" w:hanging="2"/>
                  <w:rPr>
                    <w:del w:id="311" w:author="임 종운" w:date="2022-05-17T05:07:00Z"/>
                  </w:rPr>
                </w:pPr>
                <w:sdt>
                  <w:sdtPr>
                    <w:tag w:val="goog_rdk_235"/>
                    <w:id w:val="-2107176525"/>
                  </w:sdtPr>
                  <w:sdtEndPr/>
                  <w:sdtContent>
                    <w:del w:id="312" w:author="임 종운" w:date="2022-05-17T05:07:00Z">
                      <w:r w:rsidR="007657EE">
                        <w:delText>INSERT INTO TBLWISHJOB (WISHJOB_SEQ, CITY, BASICPAY, STUDENT_SEQ) VALUES (24,'수원시',3500000,24);</w:delText>
                      </w:r>
                    </w:del>
                  </w:sdtContent>
                </w:sdt>
              </w:p>
            </w:sdtContent>
          </w:sdt>
          <w:sdt>
            <w:sdtPr>
              <w:tag w:val="goog_rdk_238"/>
              <w:id w:val="-1891718049"/>
            </w:sdtPr>
            <w:sdtEndPr/>
            <w:sdtContent>
              <w:p w14:paraId="12124102" w14:textId="77777777" w:rsidR="007657EE" w:rsidRDefault="00916701" w:rsidP="00D42B0A">
                <w:pPr>
                  <w:ind w:left="0" w:hanging="2"/>
                  <w:rPr>
                    <w:del w:id="313" w:author="임 종운" w:date="2022-05-17T05:07:00Z"/>
                  </w:rPr>
                </w:pPr>
                <w:sdt>
                  <w:sdtPr>
                    <w:tag w:val="goog_rdk_237"/>
                    <w:id w:val="697355231"/>
                  </w:sdtPr>
                  <w:sdtEndPr/>
                  <w:sdtContent>
                    <w:del w:id="314" w:author="임 종운" w:date="2022-05-17T05:07:00Z">
                      <w:r w:rsidR="007657EE">
                        <w:delText>INSERT INTO TBLWISHJOB (WISHJOB_SEQ, CITY, BASICPAY, STUDENT_SEQ) VALUES (25,'인천시',3500000,25);</w:delText>
                      </w:r>
                    </w:del>
                  </w:sdtContent>
                </w:sdt>
              </w:p>
            </w:sdtContent>
          </w:sdt>
          <w:sdt>
            <w:sdtPr>
              <w:tag w:val="goog_rdk_240"/>
              <w:id w:val="-19169886"/>
            </w:sdtPr>
            <w:sdtEndPr/>
            <w:sdtContent>
              <w:p w14:paraId="6154AD89" w14:textId="77777777" w:rsidR="007657EE" w:rsidRDefault="00916701" w:rsidP="00D42B0A">
                <w:pPr>
                  <w:ind w:left="0" w:hanging="2"/>
                  <w:rPr>
                    <w:del w:id="315" w:author="임 종운" w:date="2022-05-17T05:07:00Z"/>
                  </w:rPr>
                </w:pPr>
                <w:sdt>
                  <w:sdtPr>
                    <w:tag w:val="goog_rdk_239"/>
                    <w:id w:val="377057006"/>
                  </w:sdtPr>
                  <w:sdtEndPr/>
                  <w:sdtContent>
                    <w:del w:id="316" w:author="임 종운" w:date="2022-05-17T05:07:00Z">
                      <w:r w:rsidR="007657EE">
                        <w:delText>INSERT INTO TBLWISHJOB (WISHJOB_SEQ, CITY, BASICPAY, STUDENT_SEQ) VALUES (26,'서울시 강남',1800000,26);</w:delText>
                      </w:r>
                    </w:del>
                  </w:sdtContent>
                </w:sdt>
              </w:p>
            </w:sdtContent>
          </w:sdt>
          <w:sdt>
            <w:sdtPr>
              <w:tag w:val="goog_rdk_242"/>
              <w:id w:val="-1318714391"/>
            </w:sdtPr>
            <w:sdtEndPr/>
            <w:sdtContent>
              <w:p w14:paraId="08924960" w14:textId="77777777" w:rsidR="007657EE" w:rsidRDefault="00916701" w:rsidP="00D42B0A">
                <w:pPr>
                  <w:ind w:left="0" w:hanging="2"/>
                  <w:rPr>
                    <w:del w:id="317" w:author="임 종운" w:date="2022-05-17T05:07:00Z"/>
                  </w:rPr>
                </w:pPr>
                <w:sdt>
                  <w:sdtPr>
                    <w:tag w:val="goog_rdk_241"/>
                    <w:id w:val="158743155"/>
                  </w:sdtPr>
                  <w:sdtEndPr/>
                  <w:sdtContent>
                    <w:del w:id="318" w:author="임 종운" w:date="2022-05-17T05:07:00Z">
                      <w:r w:rsidR="007657EE">
                        <w:delText>INSERT INTO TBLWISHJOB (WISHJOB_SEQ, CITY, BASICPAY, STUDENT_SEQ) VALUES (27,'서울시 강남',2500000,27);</w:delText>
                      </w:r>
                    </w:del>
                  </w:sdtContent>
                </w:sdt>
              </w:p>
            </w:sdtContent>
          </w:sdt>
          <w:sdt>
            <w:sdtPr>
              <w:tag w:val="goog_rdk_244"/>
              <w:id w:val="-2051835855"/>
            </w:sdtPr>
            <w:sdtEndPr/>
            <w:sdtContent>
              <w:p w14:paraId="6F158ADD" w14:textId="77777777" w:rsidR="007657EE" w:rsidRDefault="00916701" w:rsidP="00D42B0A">
                <w:pPr>
                  <w:ind w:left="0" w:hanging="2"/>
                  <w:rPr>
                    <w:del w:id="319" w:author="임 종운" w:date="2022-05-17T05:07:00Z"/>
                  </w:rPr>
                </w:pPr>
                <w:sdt>
                  <w:sdtPr>
                    <w:tag w:val="goog_rdk_243"/>
                    <w:id w:val="1060059068"/>
                  </w:sdtPr>
                  <w:sdtEndPr/>
                  <w:sdtContent>
                    <w:del w:id="320" w:author="임 종운" w:date="2022-05-17T05:07:00Z">
                      <w:r w:rsidR="007657EE">
                        <w:delText>INSERT INTO TBLWISHJOB (WISHJOB_SEQ, CITY, BASICPAY, STUDENT_SEQ) VALUES (28,'수원시',2500000,28);</w:delText>
                      </w:r>
                    </w:del>
                  </w:sdtContent>
                </w:sdt>
              </w:p>
            </w:sdtContent>
          </w:sdt>
          <w:sdt>
            <w:sdtPr>
              <w:tag w:val="goog_rdk_246"/>
              <w:id w:val="2131975267"/>
            </w:sdtPr>
            <w:sdtEndPr/>
            <w:sdtContent>
              <w:p w14:paraId="287D39D2" w14:textId="77777777" w:rsidR="007657EE" w:rsidRDefault="00916701" w:rsidP="00D42B0A">
                <w:pPr>
                  <w:ind w:left="0" w:hanging="2"/>
                  <w:rPr>
                    <w:del w:id="321" w:author="임 종운" w:date="2022-05-17T05:07:00Z"/>
                  </w:rPr>
                </w:pPr>
                <w:sdt>
                  <w:sdtPr>
                    <w:tag w:val="goog_rdk_245"/>
                    <w:id w:val="976652306"/>
                  </w:sdtPr>
                  <w:sdtEndPr/>
                  <w:sdtContent>
                    <w:del w:id="322" w:author="임 종운" w:date="2022-05-17T05:07:00Z">
                      <w:r w:rsidR="007657EE">
                        <w:delText>INSERT INTO TBLWISHJOB (WISHJOB_SEQ, CITY, BASICPAY, STUDENT_SEQ) VALUES (29,'서울시 강남',1500000,29);</w:delText>
                      </w:r>
                    </w:del>
                  </w:sdtContent>
                </w:sdt>
              </w:p>
            </w:sdtContent>
          </w:sdt>
          <w:sdt>
            <w:sdtPr>
              <w:tag w:val="goog_rdk_248"/>
              <w:id w:val="1594821396"/>
            </w:sdtPr>
            <w:sdtEndPr/>
            <w:sdtContent>
              <w:p w14:paraId="671FF8BD" w14:textId="77777777" w:rsidR="007657EE" w:rsidRDefault="00916701" w:rsidP="00D42B0A">
                <w:pPr>
                  <w:ind w:left="0" w:hanging="2"/>
                  <w:rPr>
                    <w:del w:id="323" w:author="임 종운" w:date="2022-05-17T05:07:00Z"/>
                  </w:rPr>
                </w:pPr>
                <w:sdt>
                  <w:sdtPr>
                    <w:tag w:val="goog_rdk_247"/>
                    <w:id w:val="-1532484601"/>
                  </w:sdtPr>
                  <w:sdtEndPr/>
                  <w:sdtContent>
                    <w:del w:id="324" w:author="임 종운" w:date="2022-05-17T05:07:00Z">
                      <w:r w:rsidR="007657EE">
                        <w:delText>INSERT INTO TBLWISHJOB (WISHJOB_SEQ, CITY, BASICPAY, STUDENT_SEQ) VALUES (30,'서울시 강동',1800000,30);</w:delText>
                      </w:r>
                    </w:del>
                  </w:sdtContent>
                </w:sdt>
              </w:p>
            </w:sdtContent>
          </w:sdt>
          <w:sdt>
            <w:sdtPr>
              <w:tag w:val="goog_rdk_250"/>
              <w:id w:val="-1912300897"/>
            </w:sdtPr>
            <w:sdtEndPr/>
            <w:sdtContent>
              <w:p w14:paraId="5096677D" w14:textId="77777777" w:rsidR="007657EE" w:rsidRDefault="00916701" w:rsidP="00D42B0A">
                <w:pPr>
                  <w:ind w:left="0" w:hanging="2"/>
                  <w:rPr>
                    <w:del w:id="325" w:author="임 종운" w:date="2022-05-17T05:07:00Z"/>
                  </w:rPr>
                </w:pPr>
                <w:sdt>
                  <w:sdtPr>
                    <w:tag w:val="goog_rdk_249"/>
                    <w:id w:val="1102691187"/>
                  </w:sdtPr>
                  <w:sdtEndPr/>
                  <w:sdtContent>
                    <w:del w:id="326" w:author="임 종운" w:date="2022-05-17T05:07:00Z">
                      <w:r w:rsidR="007657EE">
                        <w:delText>INSERT INTO TBLWISHJOB (WISHJOB_SEQ, CITY, BASICPAY, STUDENT_SEQ) VALUES (31,'수원시',2500000,31);</w:delText>
                      </w:r>
                    </w:del>
                  </w:sdtContent>
                </w:sdt>
              </w:p>
            </w:sdtContent>
          </w:sdt>
          <w:sdt>
            <w:sdtPr>
              <w:tag w:val="goog_rdk_252"/>
              <w:id w:val="-2125077155"/>
            </w:sdtPr>
            <w:sdtEndPr/>
            <w:sdtContent>
              <w:p w14:paraId="350D17C7" w14:textId="77777777" w:rsidR="007657EE" w:rsidRDefault="00916701" w:rsidP="00D42B0A">
                <w:pPr>
                  <w:ind w:left="0" w:hanging="2"/>
                  <w:rPr>
                    <w:del w:id="327" w:author="임 종운" w:date="2022-05-17T05:07:00Z"/>
                  </w:rPr>
                </w:pPr>
                <w:sdt>
                  <w:sdtPr>
                    <w:tag w:val="goog_rdk_251"/>
                    <w:id w:val="389074934"/>
                  </w:sdtPr>
                  <w:sdtEndPr/>
                  <w:sdtContent>
                    <w:del w:id="328" w:author="임 종운" w:date="2022-05-17T05:07:00Z">
                      <w:r w:rsidR="007657EE">
                        <w:delText>INSERT INTO TBLWISHJOB (WISHJOB_SEQ, CITY, BASICPAY, STUDENT_SEQ) VALUES (32,'서울시 강남',1800000,32);</w:delText>
                      </w:r>
                    </w:del>
                  </w:sdtContent>
                </w:sdt>
              </w:p>
            </w:sdtContent>
          </w:sdt>
          <w:sdt>
            <w:sdtPr>
              <w:tag w:val="goog_rdk_254"/>
              <w:id w:val="824166222"/>
            </w:sdtPr>
            <w:sdtEndPr/>
            <w:sdtContent>
              <w:p w14:paraId="52560050" w14:textId="77777777" w:rsidR="007657EE" w:rsidRDefault="00916701" w:rsidP="00D42B0A">
                <w:pPr>
                  <w:ind w:left="0" w:hanging="2"/>
                  <w:rPr>
                    <w:del w:id="329" w:author="임 종운" w:date="2022-05-17T05:07:00Z"/>
                  </w:rPr>
                </w:pPr>
                <w:sdt>
                  <w:sdtPr>
                    <w:tag w:val="goog_rdk_253"/>
                    <w:id w:val="2094972201"/>
                  </w:sdtPr>
                  <w:sdtEndPr/>
                  <w:sdtContent>
                    <w:del w:id="330" w:author="임 종운" w:date="2022-05-17T05:07:00Z">
                      <w:r w:rsidR="007657EE">
                        <w:delText>INSERT INTO TBLWISHJOB (WISHJOB_SEQ, CITY, BASICPAY, STUDENT_SEQ) VALUES (33,'서울시 강남',3500000,33);</w:delText>
                      </w:r>
                    </w:del>
                  </w:sdtContent>
                </w:sdt>
              </w:p>
            </w:sdtContent>
          </w:sdt>
          <w:sdt>
            <w:sdtPr>
              <w:tag w:val="goog_rdk_256"/>
              <w:id w:val="1495989953"/>
            </w:sdtPr>
            <w:sdtEndPr/>
            <w:sdtContent>
              <w:p w14:paraId="4856E0CB" w14:textId="77777777" w:rsidR="007657EE" w:rsidRDefault="00916701" w:rsidP="00D42B0A">
                <w:pPr>
                  <w:ind w:left="0" w:hanging="2"/>
                  <w:rPr>
                    <w:del w:id="331" w:author="임 종운" w:date="2022-05-17T05:07:00Z"/>
                  </w:rPr>
                </w:pPr>
                <w:sdt>
                  <w:sdtPr>
                    <w:tag w:val="goog_rdk_255"/>
                    <w:id w:val="1721172169"/>
                  </w:sdtPr>
                  <w:sdtEndPr/>
                  <w:sdtContent>
                    <w:del w:id="332" w:author="임 종운" w:date="2022-05-17T05:07:00Z">
                      <w:r w:rsidR="007657EE">
                        <w:delText>INSERT INTO TBLWISHJOB (WISHJOB_SEQ, CITY, BASICPAY, STUDENT_SEQ) VALUES (34,'수원시',2500000,34);</w:delText>
                      </w:r>
                    </w:del>
                  </w:sdtContent>
                </w:sdt>
              </w:p>
            </w:sdtContent>
          </w:sdt>
          <w:sdt>
            <w:sdtPr>
              <w:tag w:val="goog_rdk_258"/>
              <w:id w:val="-1909995938"/>
            </w:sdtPr>
            <w:sdtEndPr/>
            <w:sdtContent>
              <w:p w14:paraId="47FA9C85" w14:textId="77777777" w:rsidR="007657EE" w:rsidRDefault="00916701" w:rsidP="00D42B0A">
                <w:pPr>
                  <w:ind w:left="0" w:hanging="2"/>
                  <w:rPr>
                    <w:del w:id="333" w:author="임 종운" w:date="2022-05-17T05:07:00Z"/>
                  </w:rPr>
                </w:pPr>
                <w:sdt>
                  <w:sdtPr>
                    <w:tag w:val="goog_rdk_257"/>
                    <w:id w:val="-1740086099"/>
                  </w:sdtPr>
                  <w:sdtEndPr/>
                  <w:sdtContent>
                    <w:del w:id="334" w:author="임 종운" w:date="2022-05-17T05:07:00Z">
                      <w:r w:rsidR="007657EE">
                        <w:delText>INSERT INTO TBLWISHJOB (WISHJOB_SEQ, CITY, BASICPAY, STUDENT_SEQ) VALUES (35,'서울시 강동',2000000,35);</w:delText>
                      </w:r>
                    </w:del>
                  </w:sdtContent>
                </w:sdt>
              </w:p>
            </w:sdtContent>
          </w:sdt>
          <w:sdt>
            <w:sdtPr>
              <w:tag w:val="goog_rdk_260"/>
              <w:id w:val="1585105637"/>
            </w:sdtPr>
            <w:sdtEndPr/>
            <w:sdtContent>
              <w:p w14:paraId="74536CCF" w14:textId="77777777" w:rsidR="007657EE" w:rsidRDefault="00916701" w:rsidP="00D42B0A">
                <w:pPr>
                  <w:ind w:left="0" w:hanging="2"/>
                  <w:rPr>
                    <w:del w:id="335" w:author="임 종운" w:date="2022-05-17T05:07:00Z"/>
                  </w:rPr>
                </w:pPr>
                <w:sdt>
                  <w:sdtPr>
                    <w:tag w:val="goog_rdk_259"/>
                    <w:id w:val="1961528474"/>
                  </w:sdtPr>
                  <w:sdtEndPr/>
                  <w:sdtContent>
                    <w:del w:id="336" w:author="임 종운" w:date="2022-05-17T05:07:00Z">
                      <w:r w:rsidR="007657EE">
                        <w:delText>INSERT INTO TBLWISHJOB (WISHJOB_SEQ, CITY, BASICPAY, STUDENT_SEQ) VALUES (36,'수원시',3500000,36);</w:delText>
                      </w:r>
                    </w:del>
                  </w:sdtContent>
                </w:sdt>
              </w:p>
            </w:sdtContent>
          </w:sdt>
          <w:sdt>
            <w:sdtPr>
              <w:tag w:val="goog_rdk_262"/>
              <w:id w:val="57762353"/>
            </w:sdtPr>
            <w:sdtEndPr/>
            <w:sdtContent>
              <w:p w14:paraId="3F8240E1" w14:textId="77777777" w:rsidR="007657EE" w:rsidRDefault="00916701" w:rsidP="00D42B0A">
                <w:pPr>
                  <w:ind w:left="0" w:hanging="2"/>
                  <w:rPr>
                    <w:del w:id="337" w:author="임 종운" w:date="2022-05-17T05:07:00Z"/>
                  </w:rPr>
                </w:pPr>
                <w:sdt>
                  <w:sdtPr>
                    <w:tag w:val="goog_rdk_261"/>
                    <w:id w:val="273213682"/>
                  </w:sdtPr>
                  <w:sdtEndPr/>
                  <w:sdtContent>
                    <w:del w:id="338" w:author="임 종운" w:date="2022-05-17T05:07:00Z">
                      <w:r w:rsidR="007657EE">
                        <w:delText>INSERT INTO TBLWISHJOB (WISHJOB_SEQ, CITY, BASICPAY, STUDENT_SEQ) VALUES (37,'서울시 강동',1800000,37);</w:delText>
                      </w:r>
                    </w:del>
                  </w:sdtContent>
                </w:sdt>
              </w:p>
            </w:sdtContent>
          </w:sdt>
          <w:sdt>
            <w:sdtPr>
              <w:tag w:val="goog_rdk_264"/>
              <w:id w:val="-1750567539"/>
            </w:sdtPr>
            <w:sdtEndPr/>
            <w:sdtContent>
              <w:p w14:paraId="02FFBF00" w14:textId="77777777" w:rsidR="007657EE" w:rsidRDefault="00916701" w:rsidP="00D42B0A">
                <w:pPr>
                  <w:ind w:left="0" w:hanging="2"/>
                  <w:rPr>
                    <w:del w:id="339" w:author="임 종운" w:date="2022-05-17T05:07:00Z"/>
                  </w:rPr>
                </w:pPr>
                <w:sdt>
                  <w:sdtPr>
                    <w:tag w:val="goog_rdk_263"/>
                    <w:id w:val="1358003221"/>
                  </w:sdtPr>
                  <w:sdtEndPr/>
                  <w:sdtContent>
                    <w:del w:id="340" w:author="임 종운" w:date="2022-05-17T05:07:00Z">
                      <w:r w:rsidR="007657EE">
                        <w:delText>INSERT INTO TBLWISHJOB (WISHJOB_SEQ, CITY, BASICPAY, STUDENT_SEQ) VALUES (38,'서울시 강동',2500000,38);</w:delText>
                      </w:r>
                    </w:del>
                  </w:sdtContent>
                </w:sdt>
              </w:p>
            </w:sdtContent>
          </w:sdt>
          <w:sdt>
            <w:sdtPr>
              <w:tag w:val="goog_rdk_266"/>
              <w:id w:val="-378399567"/>
            </w:sdtPr>
            <w:sdtEndPr/>
            <w:sdtContent>
              <w:p w14:paraId="284F0C83" w14:textId="77777777" w:rsidR="007657EE" w:rsidRDefault="00916701" w:rsidP="00D42B0A">
                <w:pPr>
                  <w:ind w:left="0" w:hanging="2"/>
                  <w:rPr>
                    <w:del w:id="341" w:author="임 종운" w:date="2022-05-17T05:07:00Z"/>
                  </w:rPr>
                </w:pPr>
                <w:sdt>
                  <w:sdtPr>
                    <w:tag w:val="goog_rdk_265"/>
                    <w:id w:val="-346494841"/>
                  </w:sdtPr>
                  <w:sdtEndPr/>
                  <w:sdtContent>
                    <w:del w:id="342" w:author="임 종운" w:date="2022-05-17T05:07:00Z">
                      <w:r w:rsidR="007657EE">
                        <w:delText>INSERT INTO TBLWISHJOB (WISHJOB_SEQ, CITY, BASICPAY, STUDENT_SEQ) VALUES (39,'서울시 강북',1800000,39);</w:delText>
                      </w:r>
                    </w:del>
                  </w:sdtContent>
                </w:sdt>
              </w:p>
            </w:sdtContent>
          </w:sdt>
          <w:sdt>
            <w:sdtPr>
              <w:tag w:val="goog_rdk_268"/>
              <w:id w:val="-547307785"/>
            </w:sdtPr>
            <w:sdtEndPr/>
            <w:sdtContent>
              <w:p w14:paraId="7B9FC931" w14:textId="77777777" w:rsidR="007657EE" w:rsidRDefault="00916701" w:rsidP="00D42B0A">
                <w:pPr>
                  <w:ind w:left="0" w:hanging="2"/>
                  <w:rPr>
                    <w:del w:id="343" w:author="임 종운" w:date="2022-05-17T05:07:00Z"/>
                  </w:rPr>
                </w:pPr>
                <w:sdt>
                  <w:sdtPr>
                    <w:tag w:val="goog_rdk_267"/>
                    <w:id w:val="435794905"/>
                  </w:sdtPr>
                  <w:sdtEndPr/>
                  <w:sdtContent>
                    <w:del w:id="344" w:author="임 종운" w:date="2022-05-17T05:07:00Z">
                      <w:r w:rsidR="007657EE">
                        <w:delText>INSERT INTO TBLWISHJOB (WISHJOB_SEQ, CITY, BASICPAY, STUDENT_SEQ) VALUES (40,'수원시',3000000,40);</w:delText>
                      </w:r>
                    </w:del>
                  </w:sdtContent>
                </w:sdt>
              </w:p>
            </w:sdtContent>
          </w:sdt>
          <w:sdt>
            <w:sdtPr>
              <w:tag w:val="goog_rdk_270"/>
              <w:id w:val="347916272"/>
            </w:sdtPr>
            <w:sdtEndPr/>
            <w:sdtContent>
              <w:p w14:paraId="3BF65835" w14:textId="77777777" w:rsidR="007657EE" w:rsidRDefault="00916701" w:rsidP="00D42B0A">
                <w:pPr>
                  <w:ind w:left="0" w:hanging="2"/>
                  <w:rPr>
                    <w:del w:id="345" w:author="임 종운" w:date="2022-05-17T05:07:00Z"/>
                  </w:rPr>
                </w:pPr>
                <w:sdt>
                  <w:sdtPr>
                    <w:tag w:val="goog_rdk_269"/>
                    <w:id w:val="1317139149"/>
                  </w:sdtPr>
                  <w:sdtEndPr/>
                  <w:sdtContent>
                    <w:del w:id="346" w:author="임 종운" w:date="2022-05-17T05:07:00Z">
                      <w:r w:rsidR="007657EE">
                        <w:delText>INSERT INTO TBLWISHJOB (WISHJOB_SEQ, CITY, BASICPAY, STUDENT_SEQ) VALUES (41,'서울시 강동',3000000,41);</w:delText>
                      </w:r>
                    </w:del>
                  </w:sdtContent>
                </w:sdt>
              </w:p>
            </w:sdtContent>
          </w:sdt>
          <w:sdt>
            <w:sdtPr>
              <w:tag w:val="goog_rdk_272"/>
              <w:id w:val="-1322424028"/>
            </w:sdtPr>
            <w:sdtEndPr/>
            <w:sdtContent>
              <w:p w14:paraId="74A2C962" w14:textId="77777777" w:rsidR="007657EE" w:rsidRDefault="00916701" w:rsidP="00D42B0A">
                <w:pPr>
                  <w:ind w:left="0" w:hanging="2"/>
                  <w:rPr>
                    <w:del w:id="347" w:author="임 종운" w:date="2022-05-17T05:07:00Z"/>
                  </w:rPr>
                </w:pPr>
                <w:sdt>
                  <w:sdtPr>
                    <w:tag w:val="goog_rdk_271"/>
                    <w:id w:val="-1528164909"/>
                  </w:sdtPr>
                  <w:sdtEndPr/>
                  <w:sdtContent>
                    <w:del w:id="348" w:author="임 종운" w:date="2022-05-17T05:07:00Z">
                      <w:r w:rsidR="007657EE">
                        <w:delText>INSERT INTO TBLWISHJOB (WISHJOB_SEQ, CITY, BASICPAY, STUDENT_SEQ) VALUES (42,'서울시 강남',1800000,42);</w:delText>
                      </w:r>
                    </w:del>
                  </w:sdtContent>
                </w:sdt>
              </w:p>
            </w:sdtContent>
          </w:sdt>
          <w:sdt>
            <w:sdtPr>
              <w:tag w:val="goog_rdk_274"/>
              <w:id w:val="370425071"/>
            </w:sdtPr>
            <w:sdtEndPr/>
            <w:sdtContent>
              <w:p w14:paraId="2414B687" w14:textId="77777777" w:rsidR="007657EE" w:rsidRDefault="00916701" w:rsidP="00D42B0A">
                <w:pPr>
                  <w:ind w:left="0" w:hanging="2"/>
                  <w:rPr>
                    <w:del w:id="349" w:author="임 종운" w:date="2022-05-17T05:07:00Z"/>
                  </w:rPr>
                </w:pPr>
                <w:sdt>
                  <w:sdtPr>
                    <w:tag w:val="goog_rdk_273"/>
                    <w:id w:val="-192694660"/>
                  </w:sdtPr>
                  <w:sdtEndPr/>
                  <w:sdtContent>
                    <w:del w:id="350" w:author="임 종운" w:date="2022-05-17T05:07:00Z">
                      <w:r w:rsidR="007657EE">
                        <w:delText>INSERT INTO TBLWISHJOB (WISHJOB_SEQ, CITY, BASICPAY, STUDENT_SEQ) VALUES (43,'서울시 강남',1500000,43);</w:delText>
                      </w:r>
                    </w:del>
                  </w:sdtContent>
                </w:sdt>
              </w:p>
            </w:sdtContent>
          </w:sdt>
          <w:sdt>
            <w:sdtPr>
              <w:tag w:val="goog_rdk_276"/>
              <w:id w:val="-1130704945"/>
            </w:sdtPr>
            <w:sdtEndPr/>
            <w:sdtContent>
              <w:p w14:paraId="49AB31AF" w14:textId="77777777" w:rsidR="007657EE" w:rsidRDefault="00916701" w:rsidP="00D42B0A">
                <w:pPr>
                  <w:ind w:left="0" w:hanging="2"/>
                  <w:rPr>
                    <w:del w:id="351" w:author="임 종운" w:date="2022-05-17T05:07:00Z"/>
                  </w:rPr>
                </w:pPr>
                <w:sdt>
                  <w:sdtPr>
                    <w:tag w:val="goog_rdk_275"/>
                    <w:id w:val="-500656961"/>
                  </w:sdtPr>
                  <w:sdtEndPr/>
                  <w:sdtContent>
                    <w:del w:id="352" w:author="임 종운" w:date="2022-05-17T05:07:00Z">
                      <w:r w:rsidR="007657EE">
                        <w:delText>INSERT INTO TBLWISHJOB (WISHJOB_SEQ, CITY, BASICPAY, STUDENT_SEQ) VALUES (44,'서울시 강동',2500000,44);</w:delText>
                      </w:r>
                    </w:del>
                  </w:sdtContent>
                </w:sdt>
              </w:p>
            </w:sdtContent>
          </w:sdt>
          <w:sdt>
            <w:sdtPr>
              <w:tag w:val="goog_rdk_278"/>
              <w:id w:val="-2145807753"/>
            </w:sdtPr>
            <w:sdtEndPr/>
            <w:sdtContent>
              <w:p w14:paraId="479DDBD8" w14:textId="77777777" w:rsidR="007657EE" w:rsidRDefault="00916701" w:rsidP="00D42B0A">
                <w:pPr>
                  <w:ind w:left="0" w:hanging="2"/>
                  <w:rPr>
                    <w:del w:id="353" w:author="임 종운" w:date="2022-05-17T05:07:00Z"/>
                  </w:rPr>
                </w:pPr>
                <w:sdt>
                  <w:sdtPr>
                    <w:tag w:val="goog_rdk_277"/>
                    <w:id w:val="-1379386712"/>
                  </w:sdtPr>
                  <w:sdtEndPr/>
                  <w:sdtContent>
                    <w:del w:id="354" w:author="임 종운" w:date="2022-05-17T05:07:00Z">
                      <w:r w:rsidR="007657EE">
                        <w:delText>INSERT INTO TBLWISHJOB (WISHJOB_SEQ, CITY, BASICPAY, STUDENT_SEQ) VALUES (45,'서울시 강서',2500000,45);</w:delText>
                      </w:r>
                    </w:del>
                  </w:sdtContent>
                </w:sdt>
              </w:p>
            </w:sdtContent>
          </w:sdt>
          <w:sdt>
            <w:sdtPr>
              <w:tag w:val="goog_rdk_280"/>
              <w:id w:val="247846583"/>
            </w:sdtPr>
            <w:sdtEndPr/>
            <w:sdtContent>
              <w:p w14:paraId="0E07BC12" w14:textId="77777777" w:rsidR="007657EE" w:rsidRDefault="00916701" w:rsidP="00D42B0A">
                <w:pPr>
                  <w:ind w:left="0" w:hanging="2"/>
                  <w:rPr>
                    <w:del w:id="355" w:author="임 종운" w:date="2022-05-17T05:07:00Z"/>
                  </w:rPr>
                </w:pPr>
                <w:sdt>
                  <w:sdtPr>
                    <w:tag w:val="goog_rdk_279"/>
                    <w:id w:val="1026834896"/>
                  </w:sdtPr>
                  <w:sdtEndPr/>
                  <w:sdtContent>
                    <w:del w:id="356" w:author="임 종운" w:date="2022-05-17T05:07:00Z">
                      <w:r w:rsidR="007657EE">
                        <w:delText>INSERT INTO TBLWISHJOB (WISHJOB_SEQ, CITY, BASICPAY, STUDENT_SEQ) VALUES (46,'서울시 강동',3000000,46);</w:delText>
                      </w:r>
                    </w:del>
                  </w:sdtContent>
                </w:sdt>
              </w:p>
            </w:sdtContent>
          </w:sdt>
          <w:sdt>
            <w:sdtPr>
              <w:tag w:val="goog_rdk_282"/>
              <w:id w:val="-727996563"/>
            </w:sdtPr>
            <w:sdtEndPr/>
            <w:sdtContent>
              <w:p w14:paraId="59C6C6C5" w14:textId="77777777" w:rsidR="007657EE" w:rsidRDefault="00916701" w:rsidP="00D42B0A">
                <w:pPr>
                  <w:ind w:left="0" w:hanging="2"/>
                  <w:rPr>
                    <w:del w:id="357" w:author="임 종운" w:date="2022-05-17T05:07:00Z"/>
                  </w:rPr>
                </w:pPr>
                <w:sdt>
                  <w:sdtPr>
                    <w:tag w:val="goog_rdk_281"/>
                    <w:id w:val="-1567790158"/>
                  </w:sdtPr>
                  <w:sdtEndPr/>
                  <w:sdtContent>
                    <w:del w:id="358" w:author="임 종운" w:date="2022-05-17T05:07:00Z">
                      <w:r w:rsidR="007657EE">
                        <w:delText>INSERT INTO TBLWISHJOB (WISHJOB_SEQ, CITY, BASICPAY, STUDENT_SEQ) VALUES (47,'서울시 강동',3000000,47);</w:delText>
                      </w:r>
                    </w:del>
                  </w:sdtContent>
                </w:sdt>
              </w:p>
            </w:sdtContent>
          </w:sdt>
          <w:sdt>
            <w:sdtPr>
              <w:tag w:val="goog_rdk_284"/>
              <w:id w:val="-922333682"/>
            </w:sdtPr>
            <w:sdtEndPr/>
            <w:sdtContent>
              <w:p w14:paraId="39C4514D" w14:textId="77777777" w:rsidR="007657EE" w:rsidRDefault="00916701" w:rsidP="00D42B0A">
                <w:pPr>
                  <w:ind w:left="0" w:hanging="2"/>
                  <w:rPr>
                    <w:del w:id="359" w:author="임 종운" w:date="2022-05-17T05:07:00Z"/>
                  </w:rPr>
                </w:pPr>
                <w:sdt>
                  <w:sdtPr>
                    <w:tag w:val="goog_rdk_283"/>
                    <w:id w:val="1693188266"/>
                  </w:sdtPr>
                  <w:sdtEndPr/>
                  <w:sdtContent>
                    <w:del w:id="360" w:author="임 종운" w:date="2022-05-17T05:07:00Z">
                      <w:r w:rsidR="007657EE">
                        <w:delText>INSERT INTO TBLWISHJOB (WISHJOB_SEQ, CITY, BASICPAY, STUDENT_SEQ) VALUES (48,'인천시',2000000,48);</w:delText>
                      </w:r>
                    </w:del>
                  </w:sdtContent>
                </w:sdt>
              </w:p>
            </w:sdtContent>
          </w:sdt>
          <w:sdt>
            <w:sdtPr>
              <w:tag w:val="goog_rdk_286"/>
              <w:id w:val="1700194626"/>
            </w:sdtPr>
            <w:sdtEndPr/>
            <w:sdtContent>
              <w:p w14:paraId="3B6FD9BB" w14:textId="77777777" w:rsidR="007657EE" w:rsidRDefault="00916701" w:rsidP="00D42B0A">
                <w:pPr>
                  <w:ind w:left="0" w:hanging="2"/>
                  <w:rPr>
                    <w:del w:id="361" w:author="임 종운" w:date="2022-05-17T05:07:00Z"/>
                  </w:rPr>
                </w:pPr>
                <w:sdt>
                  <w:sdtPr>
                    <w:tag w:val="goog_rdk_285"/>
                    <w:id w:val="-816030709"/>
                  </w:sdtPr>
                  <w:sdtEndPr/>
                  <w:sdtContent>
                    <w:del w:id="362" w:author="임 종운" w:date="2022-05-17T05:07:00Z">
                      <w:r w:rsidR="007657EE">
                        <w:delText>INSERT INTO TBLWISHJOB (WISHJOB_SEQ, CITY, BASICPAY, STUDENT_SEQ) VALUES (49,'서울시 강동',2500000,49);</w:delText>
                      </w:r>
                    </w:del>
                  </w:sdtContent>
                </w:sdt>
              </w:p>
            </w:sdtContent>
          </w:sdt>
          <w:sdt>
            <w:sdtPr>
              <w:tag w:val="goog_rdk_288"/>
              <w:id w:val="1949119256"/>
            </w:sdtPr>
            <w:sdtEndPr/>
            <w:sdtContent>
              <w:p w14:paraId="4D009DD8" w14:textId="77777777" w:rsidR="007657EE" w:rsidRDefault="00916701" w:rsidP="00D42B0A">
                <w:pPr>
                  <w:ind w:left="0" w:hanging="2"/>
                  <w:rPr>
                    <w:del w:id="363" w:author="임 종운" w:date="2022-05-17T05:07:00Z"/>
                  </w:rPr>
                </w:pPr>
                <w:sdt>
                  <w:sdtPr>
                    <w:tag w:val="goog_rdk_287"/>
                    <w:id w:val="-117536690"/>
                  </w:sdtPr>
                  <w:sdtEndPr/>
                  <w:sdtContent>
                    <w:del w:id="364" w:author="임 종운" w:date="2022-05-17T05:07:00Z">
                      <w:r w:rsidR="007657EE">
                        <w:delText>INSERT INTO TBLWISHJOB (WISHJOB_SEQ, CITY, BASICPAY, STUDENT_SEQ) VALUES (50,'서울시 강서',1800000,50);</w:delText>
                      </w:r>
                    </w:del>
                  </w:sdtContent>
                </w:sdt>
              </w:p>
            </w:sdtContent>
          </w:sdt>
          <w:sdt>
            <w:sdtPr>
              <w:tag w:val="goog_rdk_290"/>
              <w:id w:val="-2021537007"/>
            </w:sdtPr>
            <w:sdtEndPr/>
            <w:sdtContent>
              <w:p w14:paraId="2BB4492D" w14:textId="77777777" w:rsidR="007657EE" w:rsidRDefault="00916701" w:rsidP="00D42B0A">
                <w:pPr>
                  <w:ind w:left="0" w:hanging="2"/>
                  <w:rPr>
                    <w:del w:id="365" w:author="임 종운" w:date="2022-05-17T05:07:00Z"/>
                  </w:rPr>
                </w:pPr>
                <w:sdt>
                  <w:sdtPr>
                    <w:tag w:val="goog_rdk_289"/>
                    <w:id w:val="-2091833653"/>
                  </w:sdtPr>
                  <w:sdtEndPr/>
                  <w:sdtContent>
                    <w:del w:id="366" w:author="임 종운" w:date="2022-05-17T05:07:00Z">
                      <w:r w:rsidR="007657EE">
                        <w:delText>INSERT INTO TBLWISHJOB (WISHJOB_SEQ, CITY, BASICPAY, STUDENT_SEQ) VALUES (51,'서울시 강북',3000000,51);</w:delText>
                      </w:r>
                    </w:del>
                  </w:sdtContent>
                </w:sdt>
              </w:p>
            </w:sdtContent>
          </w:sdt>
          <w:sdt>
            <w:sdtPr>
              <w:tag w:val="goog_rdk_292"/>
              <w:id w:val="2105524086"/>
            </w:sdtPr>
            <w:sdtEndPr/>
            <w:sdtContent>
              <w:p w14:paraId="3E6817CB" w14:textId="77777777" w:rsidR="007657EE" w:rsidRDefault="00916701" w:rsidP="00D42B0A">
                <w:pPr>
                  <w:ind w:left="0" w:hanging="2"/>
                  <w:rPr>
                    <w:del w:id="367" w:author="임 종운" w:date="2022-05-17T05:07:00Z"/>
                  </w:rPr>
                </w:pPr>
                <w:sdt>
                  <w:sdtPr>
                    <w:tag w:val="goog_rdk_291"/>
                    <w:id w:val="-1348020280"/>
                  </w:sdtPr>
                  <w:sdtEndPr/>
                  <w:sdtContent>
                    <w:del w:id="368" w:author="임 종운" w:date="2022-05-17T05:07:00Z">
                      <w:r w:rsidR="007657EE">
                        <w:delText>INSERT INTO TBLWISHJOB (WISHJOB_SEQ, CITY, BASICPAY, STUDENT_SEQ) VALUES (52,'서울시 강남',3000000,52);</w:delText>
                      </w:r>
                    </w:del>
                  </w:sdtContent>
                </w:sdt>
              </w:p>
            </w:sdtContent>
          </w:sdt>
          <w:sdt>
            <w:sdtPr>
              <w:tag w:val="goog_rdk_294"/>
              <w:id w:val="67695500"/>
            </w:sdtPr>
            <w:sdtEndPr/>
            <w:sdtContent>
              <w:p w14:paraId="3A65956C" w14:textId="77777777" w:rsidR="007657EE" w:rsidRDefault="00916701" w:rsidP="00D42B0A">
                <w:pPr>
                  <w:ind w:left="0" w:hanging="2"/>
                  <w:rPr>
                    <w:del w:id="369" w:author="임 종운" w:date="2022-05-17T05:07:00Z"/>
                  </w:rPr>
                </w:pPr>
                <w:sdt>
                  <w:sdtPr>
                    <w:tag w:val="goog_rdk_293"/>
                    <w:id w:val="2062365681"/>
                  </w:sdtPr>
                  <w:sdtEndPr/>
                  <w:sdtContent>
                    <w:del w:id="370" w:author="임 종운" w:date="2022-05-17T05:07:00Z">
                      <w:r w:rsidR="007657EE">
                        <w:delText>INSERT INTO TBLWISHJOB (WISHJOB_SEQ, CITY, BASICPAY, STUDENT_SEQ) VALUES (53,'서울시 강북',2500000,53);</w:delText>
                      </w:r>
                    </w:del>
                  </w:sdtContent>
                </w:sdt>
              </w:p>
            </w:sdtContent>
          </w:sdt>
          <w:sdt>
            <w:sdtPr>
              <w:tag w:val="goog_rdk_296"/>
              <w:id w:val="146802036"/>
            </w:sdtPr>
            <w:sdtEndPr/>
            <w:sdtContent>
              <w:p w14:paraId="66221F6E" w14:textId="77777777" w:rsidR="007657EE" w:rsidRDefault="00916701" w:rsidP="00D42B0A">
                <w:pPr>
                  <w:ind w:left="0" w:hanging="2"/>
                  <w:rPr>
                    <w:del w:id="371" w:author="임 종운" w:date="2022-05-17T05:07:00Z"/>
                  </w:rPr>
                </w:pPr>
                <w:sdt>
                  <w:sdtPr>
                    <w:tag w:val="goog_rdk_295"/>
                    <w:id w:val="-1321418646"/>
                  </w:sdtPr>
                  <w:sdtEndPr/>
                  <w:sdtContent>
                    <w:del w:id="372" w:author="임 종운" w:date="2022-05-17T05:07:00Z">
                      <w:r w:rsidR="007657EE">
                        <w:delText>INSERT INTO TBLWISHJOB (WISHJOB_SEQ, CITY, BASICPAY, STUDENT_SEQ) VALUES (54,'서울시 강서',2500000,54);</w:delText>
                      </w:r>
                    </w:del>
                  </w:sdtContent>
                </w:sdt>
              </w:p>
            </w:sdtContent>
          </w:sdt>
          <w:sdt>
            <w:sdtPr>
              <w:tag w:val="goog_rdk_298"/>
              <w:id w:val="-1366747349"/>
            </w:sdtPr>
            <w:sdtEndPr/>
            <w:sdtContent>
              <w:p w14:paraId="461CBEF0" w14:textId="77777777" w:rsidR="007657EE" w:rsidRDefault="00916701" w:rsidP="00D42B0A">
                <w:pPr>
                  <w:ind w:left="0" w:hanging="2"/>
                  <w:rPr>
                    <w:del w:id="373" w:author="임 종운" w:date="2022-05-17T05:07:00Z"/>
                  </w:rPr>
                </w:pPr>
                <w:sdt>
                  <w:sdtPr>
                    <w:tag w:val="goog_rdk_297"/>
                    <w:id w:val="1957283931"/>
                  </w:sdtPr>
                  <w:sdtEndPr/>
                  <w:sdtContent>
                    <w:del w:id="374" w:author="임 종운" w:date="2022-05-17T05:07:00Z">
                      <w:r w:rsidR="007657EE">
                        <w:delText>INSERT INTO TBLWISHJOB (WISHJOB_SEQ, CITY, BASICPAY, STUDENT_SEQ) VALUES (55,'서울시 강서',2000000,55);</w:delText>
                      </w:r>
                    </w:del>
                  </w:sdtContent>
                </w:sdt>
              </w:p>
            </w:sdtContent>
          </w:sdt>
          <w:sdt>
            <w:sdtPr>
              <w:tag w:val="goog_rdk_300"/>
              <w:id w:val="76567553"/>
            </w:sdtPr>
            <w:sdtEndPr/>
            <w:sdtContent>
              <w:p w14:paraId="57D5E051" w14:textId="77777777" w:rsidR="007657EE" w:rsidRDefault="00916701" w:rsidP="00D42B0A">
                <w:pPr>
                  <w:ind w:left="0" w:hanging="2"/>
                  <w:rPr>
                    <w:del w:id="375" w:author="임 종운" w:date="2022-05-17T05:07:00Z"/>
                  </w:rPr>
                </w:pPr>
                <w:sdt>
                  <w:sdtPr>
                    <w:tag w:val="goog_rdk_299"/>
                    <w:id w:val="352080677"/>
                  </w:sdtPr>
                  <w:sdtEndPr/>
                  <w:sdtContent>
                    <w:del w:id="376" w:author="임 종운" w:date="2022-05-17T05:07:00Z">
                      <w:r w:rsidR="007657EE">
                        <w:delText>INSERT INTO TBLWISHJOB (WISHJOB_SEQ, CITY, BASICPAY, STUDENT_SEQ) VALUES (56,'서울시 강서',3000000,56);</w:delText>
                      </w:r>
                    </w:del>
                  </w:sdtContent>
                </w:sdt>
              </w:p>
            </w:sdtContent>
          </w:sdt>
          <w:sdt>
            <w:sdtPr>
              <w:tag w:val="goog_rdk_302"/>
              <w:id w:val="-1006352848"/>
            </w:sdtPr>
            <w:sdtEndPr/>
            <w:sdtContent>
              <w:p w14:paraId="430B692E" w14:textId="77777777" w:rsidR="007657EE" w:rsidRDefault="00916701" w:rsidP="00D42B0A">
                <w:pPr>
                  <w:ind w:left="0" w:hanging="2"/>
                  <w:rPr>
                    <w:del w:id="377" w:author="임 종운" w:date="2022-05-17T05:07:00Z"/>
                  </w:rPr>
                </w:pPr>
                <w:sdt>
                  <w:sdtPr>
                    <w:tag w:val="goog_rdk_301"/>
                    <w:id w:val="-85078591"/>
                  </w:sdtPr>
                  <w:sdtEndPr/>
                  <w:sdtContent>
                    <w:del w:id="378" w:author="임 종운" w:date="2022-05-17T05:07:00Z">
                      <w:r w:rsidR="007657EE">
                        <w:delText>INSERT INTO TBLWISHJOB (WISHJOB_SEQ, CITY, BASICPAY, STUDENT_SEQ) VALUES (57,'수원시',1500000,57);</w:delText>
                      </w:r>
                    </w:del>
                  </w:sdtContent>
                </w:sdt>
              </w:p>
            </w:sdtContent>
          </w:sdt>
          <w:sdt>
            <w:sdtPr>
              <w:tag w:val="goog_rdk_304"/>
              <w:id w:val="2102607120"/>
            </w:sdtPr>
            <w:sdtEndPr/>
            <w:sdtContent>
              <w:p w14:paraId="27CED6D0" w14:textId="77777777" w:rsidR="007657EE" w:rsidRDefault="00916701" w:rsidP="00D42B0A">
                <w:pPr>
                  <w:ind w:left="0" w:hanging="2"/>
                  <w:rPr>
                    <w:del w:id="379" w:author="임 종운" w:date="2022-05-17T05:07:00Z"/>
                  </w:rPr>
                </w:pPr>
                <w:sdt>
                  <w:sdtPr>
                    <w:tag w:val="goog_rdk_303"/>
                    <w:id w:val="64233502"/>
                  </w:sdtPr>
                  <w:sdtEndPr/>
                  <w:sdtContent>
                    <w:del w:id="380" w:author="임 종운" w:date="2022-05-17T05:07:00Z">
                      <w:r w:rsidR="007657EE">
                        <w:delText>INSERT INTO TBLWISHJOB (WISHJOB_SEQ, CITY, BASICPAY, STUDENT_SEQ) VALUES (58,'서울시 강남',1500000,58);</w:delText>
                      </w:r>
                    </w:del>
                  </w:sdtContent>
                </w:sdt>
              </w:p>
            </w:sdtContent>
          </w:sdt>
          <w:sdt>
            <w:sdtPr>
              <w:tag w:val="goog_rdk_306"/>
              <w:id w:val="-1752190801"/>
            </w:sdtPr>
            <w:sdtEndPr/>
            <w:sdtContent>
              <w:p w14:paraId="4513BFE1" w14:textId="77777777" w:rsidR="007657EE" w:rsidRDefault="00916701" w:rsidP="00D42B0A">
                <w:pPr>
                  <w:ind w:left="0" w:hanging="2"/>
                  <w:rPr>
                    <w:del w:id="381" w:author="임 종운" w:date="2022-05-17T05:07:00Z"/>
                  </w:rPr>
                </w:pPr>
                <w:sdt>
                  <w:sdtPr>
                    <w:tag w:val="goog_rdk_305"/>
                    <w:id w:val="-415476244"/>
                  </w:sdtPr>
                  <w:sdtEndPr/>
                  <w:sdtContent>
                    <w:del w:id="382" w:author="임 종운" w:date="2022-05-17T05:07:00Z">
                      <w:r w:rsidR="007657EE">
                        <w:delText>INSERT INTO TBLWISHJOB (WISHJOB_SEQ, CITY, BASICPAY, STUDENT_SEQ) VALUES (59,'서울시 강북',3000000,59);</w:delText>
                      </w:r>
                    </w:del>
                  </w:sdtContent>
                </w:sdt>
              </w:p>
            </w:sdtContent>
          </w:sdt>
          <w:sdt>
            <w:sdtPr>
              <w:tag w:val="goog_rdk_308"/>
              <w:id w:val="2006400945"/>
            </w:sdtPr>
            <w:sdtEndPr/>
            <w:sdtContent>
              <w:p w14:paraId="21B4FE2C" w14:textId="77777777" w:rsidR="007657EE" w:rsidRDefault="00916701" w:rsidP="00D42B0A">
                <w:pPr>
                  <w:ind w:left="0" w:hanging="2"/>
                  <w:rPr>
                    <w:del w:id="383" w:author="임 종운" w:date="2022-05-17T05:07:00Z"/>
                  </w:rPr>
                </w:pPr>
                <w:sdt>
                  <w:sdtPr>
                    <w:tag w:val="goog_rdk_307"/>
                    <w:id w:val="-1647113437"/>
                  </w:sdtPr>
                  <w:sdtEndPr/>
                  <w:sdtContent>
                    <w:del w:id="384" w:author="임 종운" w:date="2022-05-17T05:07:00Z">
                      <w:r w:rsidR="007657EE">
                        <w:delText>INSERT INTO TBLWISHJOB (WISHJOB_SEQ, CITY, BASICPAY, STUDENT_SEQ) VALUES (60,'서울시 강서',3000000,60);</w:delText>
                      </w:r>
                    </w:del>
                  </w:sdtContent>
                </w:sdt>
              </w:p>
            </w:sdtContent>
          </w:sdt>
          <w:sdt>
            <w:sdtPr>
              <w:tag w:val="goog_rdk_310"/>
              <w:id w:val="1156655644"/>
            </w:sdtPr>
            <w:sdtEndPr/>
            <w:sdtContent>
              <w:p w14:paraId="378792E2" w14:textId="77777777" w:rsidR="007657EE" w:rsidRDefault="00916701" w:rsidP="00D42B0A">
                <w:pPr>
                  <w:ind w:left="0" w:hanging="2"/>
                  <w:rPr>
                    <w:del w:id="385" w:author="임 종운" w:date="2022-05-17T05:07:00Z"/>
                  </w:rPr>
                </w:pPr>
                <w:sdt>
                  <w:sdtPr>
                    <w:tag w:val="goog_rdk_309"/>
                    <w:id w:val="-1069415901"/>
                  </w:sdtPr>
                  <w:sdtEndPr/>
                  <w:sdtContent>
                    <w:del w:id="386" w:author="임 종운" w:date="2022-05-17T05:07:00Z">
                      <w:r w:rsidR="007657EE">
                        <w:delText>INSERT INTO TBLWISHJOB (WISHJOB_SEQ, CITY, BASICPAY, STUDENT_SEQ) VALUES (61,'서울시 강남',3500000,61);</w:delText>
                      </w:r>
                    </w:del>
                  </w:sdtContent>
                </w:sdt>
              </w:p>
            </w:sdtContent>
          </w:sdt>
          <w:sdt>
            <w:sdtPr>
              <w:tag w:val="goog_rdk_312"/>
              <w:id w:val="1822388893"/>
            </w:sdtPr>
            <w:sdtEndPr/>
            <w:sdtContent>
              <w:p w14:paraId="671ACB14" w14:textId="77777777" w:rsidR="007657EE" w:rsidRDefault="00916701" w:rsidP="00D42B0A">
                <w:pPr>
                  <w:ind w:left="0" w:hanging="2"/>
                  <w:rPr>
                    <w:del w:id="387" w:author="임 종운" w:date="2022-05-17T05:07:00Z"/>
                  </w:rPr>
                </w:pPr>
                <w:sdt>
                  <w:sdtPr>
                    <w:tag w:val="goog_rdk_311"/>
                    <w:id w:val="-1027710688"/>
                  </w:sdtPr>
                  <w:sdtEndPr/>
                  <w:sdtContent>
                    <w:del w:id="388" w:author="임 종운" w:date="2022-05-17T05:07:00Z">
                      <w:r w:rsidR="007657EE">
                        <w:delText>INSERT INTO TBLWISHJOB (WISHJOB_SEQ, CITY, BASICPAY, STUDENT_SEQ) VALUES (62,'수원시',3500000,62);</w:delText>
                      </w:r>
                    </w:del>
                  </w:sdtContent>
                </w:sdt>
              </w:p>
            </w:sdtContent>
          </w:sdt>
          <w:sdt>
            <w:sdtPr>
              <w:tag w:val="goog_rdk_314"/>
              <w:id w:val="1447345327"/>
            </w:sdtPr>
            <w:sdtEndPr/>
            <w:sdtContent>
              <w:p w14:paraId="09EDBC73" w14:textId="77777777" w:rsidR="007657EE" w:rsidRDefault="00916701" w:rsidP="00D42B0A">
                <w:pPr>
                  <w:ind w:left="0" w:hanging="2"/>
                  <w:rPr>
                    <w:del w:id="389" w:author="임 종운" w:date="2022-05-17T05:07:00Z"/>
                  </w:rPr>
                </w:pPr>
                <w:sdt>
                  <w:sdtPr>
                    <w:tag w:val="goog_rdk_313"/>
                    <w:id w:val="1456759412"/>
                  </w:sdtPr>
                  <w:sdtEndPr/>
                  <w:sdtContent>
                    <w:del w:id="390" w:author="임 종운" w:date="2022-05-17T05:07:00Z">
                      <w:r w:rsidR="007657EE">
                        <w:delText>INSERT INTO TBLWISHJOB (WISHJOB_SEQ, CITY, BASICPAY, STUDENT_SEQ) VALUES (63,'인천시',1800000,63);</w:delText>
                      </w:r>
                    </w:del>
                  </w:sdtContent>
                </w:sdt>
              </w:p>
            </w:sdtContent>
          </w:sdt>
          <w:sdt>
            <w:sdtPr>
              <w:tag w:val="goog_rdk_316"/>
              <w:id w:val="1326940072"/>
            </w:sdtPr>
            <w:sdtEndPr/>
            <w:sdtContent>
              <w:p w14:paraId="006336C3" w14:textId="77777777" w:rsidR="007657EE" w:rsidRDefault="00916701" w:rsidP="00D42B0A">
                <w:pPr>
                  <w:ind w:left="0" w:hanging="2"/>
                  <w:rPr>
                    <w:del w:id="391" w:author="임 종운" w:date="2022-05-17T05:07:00Z"/>
                  </w:rPr>
                </w:pPr>
                <w:sdt>
                  <w:sdtPr>
                    <w:tag w:val="goog_rdk_315"/>
                    <w:id w:val="-649133139"/>
                  </w:sdtPr>
                  <w:sdtEndPr/>
                  <w:sdtContent>
                    <w:del w:id="392" w:author="임 종운" w:date="2022-05-17T05:07:00Z">
                      <w:r w:rsidR="007657EE">
                        <w:delText>INSERT INTO TBLWISHJOB (WISHJOB_SEQ, CITY, BASICPAY, STUDENT_SEQ) VALUES (64,'수원시',3000000,64);</w:delText>
                      </w:r>
                    </w:del>
                  </w:sdtContent>
                </w:sdt>
              </w:p>
            </w:sdtContent>
          </w:sdt>
          <w:sdt>
            <w:sdtPr>
              <w:tag w:val="goog_rdk_318"/>
              <w:id w:val="426316962"/>
            </w:sdtPr>
            <w:sdtEndPr/>
            <w:sdtContent>
              <w:p w14:paraId="7938860B" w14:textId="77777777" w:rsidR="007657EE" w:rsidRDefault="00916701" w:rsidP="00D42B0A">
                <w:pPr>
                  <w:ind w:left="0" w:hanging="2"/>
                  <w:rPr>
                    <w:del w:id="393" w:author="임 종운" w:date="2022-05-17T05:07:00Z"/>
                  </w:rPr>
                </w:pPr>
                <w:sdt>
                  <w:sdtPr>
                    <w:tag w:val="goog_rdk_317"/>
                    <w:id w:val="-1394346894"/>
                  </w:sdtPr>
                  <w:sdtEndPr/>
                  <w:sdtContent>
                    <w:del w:id="394" w:author="임 종운" w:date="2022-05-17T05:07:00Z">
                      <w:r w:rsidR="007657EE">
                        <w:delText>INSERT INTO TBLWISHJOB (WISHJOB_SEQ, CITY, BASICPAY, STUDENT_SEQ) VALUES (65,'서울시 강동',1500000,65);</w:delText>
                      </w:r>
                    </w:del>
                  </w:sdtContent>
                </w:sdt>
              </w:p>
            </w:sdtContent>
          </w:sdt>
          <w:sdt>
            <w:sdtPr>
              <w:tag w:val="goog_rdk_320"/>
              <w:id w:val="-861357254"/>
            </w:sdtPr>
            <w:sdtEndPr/>
            <w:sdtContent>
              <w:p w14:paraId="087B3E79" w14:textId="77777777" w:rsidR="007657EE" w:rsidRDefault="00916701" w:rsidP="00D42B0A">
                <w:pPr>
                  <w:ind w:left="0" w:hanging="2"/>
                  <w:rPr>
                    <w:del w:id="395" w:author="임 종운" w:date="2022-05-17T05:07:00Z"/>
                  </w:rPr>
                </w:pPr>
                <w:sdt>
                  <w:sdtPr>
                    <w:tag w:val="goog_rdk_319"/>
                    <w:id w:val="-366836312"/>
                  </w:sdtPr>
                  <w:sdtEndPr/>
                  <w:sdtContent>
                    <w:del w:id="396" w:author="임 종운" w:date="2022-05-17T05:07:00Z">
                      <w:r w:rsidR="007657EE">
                        <w:delText>INSERT INTO TBLWISHJOB (WISHJOB_SEQ, CITY, BASICPAY, STUDENT_SEQ) VALUES (66,'인천시',2500000,66);</w:delText>
                      </w:r>
                    </w:del>
                  </w:sdtContent>
                </w:sdt>
              </w:p>
            </w:sdtContent>
          </w:sdt>
          <w:sdt>
            <w:sdtPr>
              <w:tag w:val="goog_rdk_322"/>
              <w:id w:val="1027224351"/>
            </w:sdtPr>
            <w:sdtEndPr/>
            <w:sdtContent>
              <w:p w14:paraId="7B186E29" w14:textId="77777777" w:rsidR="007657EE" w:rsidRDefault="00916701" w:rsidP="00D42B0A">
                <w:pPr>
                  <w:ind w:left="0" w:hanging="2"/>
                  <w:rPr>
                    <w:del w:id="397" w:author="임 종운" w:date="2022-05-17T05:07:00Z"/>
                  </w:rPr>
                </w:pPr>
                <w:sdt>
                  <w:sdtPr>
                    <w:tag w:val="goog_rdk_321"/>
                    <w:id w:val="85652067"/>
                  </w:sdtPr>
                  <w:sdtEndPr/>
                  <w:sdtContent>
                    <w:del w:id="398" w:author="임 종운" w:date="2022-05-17T05:07:00Z">
                      <w:r w:rsidR="007657EE">
                        <w:delText>INSERT INTO TBLWISHJOB (WISHJOB_SEQ, CITY, BASICPAY, STUDENT_SEQ) VALUES (67,'수원시',1800000,67);</w:delText>
                      </w:r>
                    </w:del>
                  </w:sdtContent>
                </w:sdt>
              </w:p>
            </w:sdtContent>
          </w:sdt>
          <w:sdt>
            <w:sdtPr>
              <w:tag w:val="goog_rdk_324"/>
              <w:id w:val="-627787436"/>
            </w:sdtPr>
            <w:sdtEndPr/>
            <w:sdtContent>
              <w:p w14:paraId="734722A9" w14:textId="77777777" w:rsidR="007657EE" w:rsidRDefault="00916701" w:rsidP="00D42B0A">
                <w:pPr>
                  <w:ind w:left="0" w:hanging="2"/>
                  <w:rPr>
                    <w:del w:id="399" w:author="임 종운" w:date="2022-05-17T05:07:00Z"/>
                  </w:rPr>
                </w:pPr>
                <w:sdt>
                  <w:sdtPr>
                    <w:tag w:val="goog_rdk_323"/>
                    <w:id w:val="-2080738502"/>
                  </w:sdtPr>
                  <w:sdtEndPr/>
                  <w:sdtContent>
                    <w:del w:id="400" w:author="임 종운" w:date="2022-05-17T05:07:00Z">
                      <w:r w:rsidR="007657EE">
                        <w:delText>INSERT INTO TBLWISHJOB (WISHJOB_SEQ, CITY, BASICPAY, STUDENT_SEQ) VALUES (68,'수원시',2000000,68);</w:delText>
                      </w:r>
                    </w:del>
                  </w:sdtContent>
                </w:sdt>
              </w:p>
            </w:sdtContent>
          </w:sdt>
          <w:sdt>
            <w:sdtPr>
              <w:tag w:val="goog_rdk_326"/>
              <w:id w:val="-1252430729"/>
            </w:sdtPr>
            <w:sdtEndPr/>
            <w:sdtContent>
              <w:p w14:paraId="0B09B2B2" w14:textId="77777777" w:rsidR="007657EE" w:rsidRDefault="00916701" w:rsidP="00D42B0A">
                <w:pPr>
                  <w:ind w:left="0" w:hanging="2"/>
                  <w:rPr>
                    <w:del w:id="401" w:author="임 종운" w:date="2022-05-17T05:07:00Z"/>
                  </w:rPr>
                </w:pPr>
                <w:sdt>
                  <w:sdtPr>
                    <w:tag w:val="goog_rdk_325"/>
                    <w:id w:val="841586308"/>
                  </w:sdtPr>
                  <w:sdtEndPr/>
                  <w:sdtContent>
                    <w:del w:id="402" w:author="임 종운" w:date="2022-05-17T05:07:00Z">
                      <w:r w:rsidR="007657EE">
                        <w:delText>INSERT INTO TBLWISHJOB (WISHJOB_SEQ, CITY, BASICPAY, STUDENT_SEQ) VALUES (69,'서울시 강동',2000000,69);</w:delText>
                      </w:r>
                    </w:del>
                  </w:sdtContent>
                </w:sdt>
              </w:p>
            </w:sdtContent>
          </w:sdt>
          <w:sdt>
            <w:sdtPr>
              <w:tag w:val="goog_rdk_328"/>
              <w:id w:val="-335457314"/>
            </w:sdtPr>
            <w:sdtEndPr/>
            <w:sdtContent>
              <w:p w14:paraId="0E190F8A" w14:textId="77777777" w:rsidR="007657EE" w:rsidRDefault="00916701" w:rsidP="00D42B0A">
                <w:pPr>
                  <w:ind w:left="0" w:hanging="2"/>
                  <w:rPr>
                    <w:del w:id="403" w:author="임 종운" w:date="2022-05-17T05:07:00Z"/>
                  </w:rPr>
                </w:pPr>
                <w:sdt>
                  <w:sdtPr>
                    <w:tag w:val="goog_rdk_327"/>
                    <w:id w:val="1940869250"/>
                  </w:sdtPr>
                  <w:sdtEndPr/>
                  <w:sdtContent>
                    <w:del w:id="404" w:author="임 종운" w:date="2022-05-17T05:07:00Z">
                      <w:r w:rsidR="007657EE">
                        <w:delText>INSERT INTO TBLWISHJOB (WISHJOB_SEQ, CITY, BASICPAY, STUDENT_SEQ) VALUES (70,'서울시 강서',2000000,70);</w:delText>
                      </w:r>
                    </w:del>
                  </w:sdtContent>
                </w:sdt>
              </w:p>
            </w:sdtContent>
          </w:sdt>
          <w:sdt>
            <w:sdtPr>
              <w:tag w:val="goog_rdk_330"/>
              <w:id w:val="985901995"/>
            </w:sdtPr>
            <w:sdtEndPr/>
            <w:sdtContent>
              <w:p w14:paraId="7275CF70" w14:textId="77777777" w:rsidR="007657EE" w:rsidRDefault="00916701" w:rsidP="00D42B0A">
                <w:pPr>
                  <w:ind w:left="0" w:hanging="2"/>
                  <w:rPr>
                    <w:del w:id="405" w:author="임 종운" w:date="2022-05-17T05:07:00Z"/>
                  </w:rPr>
                </w:pPr>
                <w:sdt>
                  <w:sdtPr>
                    <w:tag w:val="goog_rdk_329"/>
                    <w:id w:val="-1224522958"/>
                  </w:sdtPr>
                  <w:sdtEndPr/>
                  <w:sdtContent>
                    <w:del w:id="406" w:author="임 종운" w:date="2022-05-17T05:07:00Z">
                      <w:r w:rsidR="007657EE">
                        <w:delText>INSERT INTO TBLWISHJOB (WISHJOB_SEQ, CITY, BASICPAY, STUDENT_SEQ) VALUES (71,'서울시 강남',2500000,71);</w:delText>
                      </w:r>
                    </w:del>
                  </w:sdtContent>
                </w:sdt>
              </w:p>
            </w:sdtContent>
          </w:sdt>
          <w:sdt>
            <w:sdtPr>
              <w:tag w:val="goog_rdk_332"/>
              <w:id w:val="2130904135"/>
            </w:sdtPr>
            <w:sdtEndPr/>
            <w:sdtContent>
              <w:p w14:paraId="2CA3DF45" w14:textId="77777777" w:rsidR="007657EE" w:rsidRDefault="00916701" w:rsidP="00D42B0A">
                <w:pPr>
                  <w:ind w:left="0" w:hanging="2"/>
                  <w:rPr>
                    <w:del w:id="407" w:author="임 종운" w:date="2022-05-17T05:07:00Z"/>
                  </w:rPr>
                </w:pPr>
                <w:sdt>
                  <w:sdtPr>
                    <w:tag w:val="goog_rdk_331"/>
                    <w:id w:val="737131539"/>
                  </w:sdtPr>
                  <w:sdtEndPr/>
                  <w:sdtContent>
                    <w:del w:id="408" w:author="임 종운" w:date="2022-05-17T05:07:00Z">
                      <w:r w:rsidR="007657EE">
                        <w:delText>INSERT INTO TBLWISHJOB (WISHJOB_SEQ, CITY, BASICPAY, STUDENT_SEQ) VALUES (72,'인천시',3000000,72);</w:delText>
                      </w:r>
                    </w:del>
                  </w:sdtContent>
                </w:sdt>
              </w:p>
            </w:sdtContent>
          </w:sdt>
          <w:sdt>
            <w:sdtPr>
              <w:tag w:val="goog_rdk_334"/>
              <w:id w:val="1997450676"/>
            </w:sdtPr>
            <w:sdtEndPr/>
            <w:sdtContent>
              <w:p w14:paraId="25B91CFB" w14:textId="77777777" w:rsidR="007657EE" w:rsidRDefault="00916701" w:rsidP="00D42B0A">
                <w:pPr>
                  <w:ind w:left="0" w:hanging="2"/>
                  <w:rPr>
                    <w:del w:id="409" w:author="임 종운" w:date="2022-05-17T05:07:00Z"/>
                  </w:rPr>
                </w:pPr>
                <w:sdt>
                  <w:sdtPr>
                    <w:tag w:val="goog_rdk_333"/>
                    <w:id w:val="1935870621"/>
                  </w:sdtPr>
                  <w:sdtEndPr/>
                  <w:sdtContent>
                    <w:del w:id="410" w:author="임 종운" w:date="2022-05-17T05:07:00Z">
                      <w:r w:rsidR="007657EE">
                        <w:delText>INSERT INTO TBLWISHJOB (WISHJOB_SEQ, CITY, BASICPAY, STUDENT_SEQ) VALUES (73,'서울시 강남',2500000,73);</w:delText>
                      </w:r>
                    </w:del>
                  </w:sdtContent>
                </w:sdt>
              </w:p>
            </w:sdtContent>
          </w:sdt>
          <w:sdt>
            <w:sdtPr>
              <w:tag w:val="goog_rdk_336"/>
              <w:id w:val="21524030"/>
            </w:sdtPr>
            <w:sdtEndPr/>
            <w:sdtContent>
              <w:p w14:paraId="49998487" w14:textId="77777777" w:rsidR="007657EE" w:rsidRDefault="00916701" w:rsidP="00D42B0A">
                <w:pPr>
                  <w:ind w:left="0" w:hanging="2"/>
                  <w:rPr>
                    <w:del w:id="411" w:author="임 종운" w:date="2022-05-17T05:07:00Z"/>
                  </w:rPr>
                </w:pPr>
                <w:sdt>
                  <w:sdtPr>
                    <w:tag w:val="goog_rdk_335"/>
                    <w:id w:val="855852492"/>
                  </w:sdtPr>
                  <w:sdtEndPr/>
                  <w:sdtContent>
                    <w:del w:id="412" w:author="임 종운" w:date="2022-05-17T05:07:00Z">
                      <w:r w:rsidR="007657EE">
                        <w:delText>INSERT INTO TBLWISHJOB (WISHJOB_SEQ, CITY, BASICPAY, STUDENT_SEQ) VALUES (74,'인천시',2000000,74);</w:delText>
                      </w:r>
                    </w:del>
                  </w:sdtContent>
                </w:sdt>
              </w:p>
            </w:sdtContent>
          </w:sdt>
          <w:sdt>
            <w:sdtPr>
              <w:tag w:val="goog_rdk_338"/>
              <w:id w:val="-502435758"/>
            </w:sdtPr>
            <w:sdtEndPr/>
            <w:sdtContent>
              <w:p w14:paraId="217E037D" w14:textId="77777777" w:rsidR="007657EE" w:rsidRDefault="00916701" w:rsidP="00D42B0A">
                <w:pPr>
                  <w:ind w:left="0" w:hanging="2"/>
                  <w:rPr>
                    <w:del w:id="413" w:author="임 종운" w:date="2022-05-17T05:07:00Z"/>
                  </w:rPr>
                </w:pPr>
                <w:sdt>
                  <w:sdtPr>
                    <w:tag w:val="goog_rdk_337"/>
                    <w:id w:val="-1692371612"/>
                  </w:sdtPr>
                  <w:sdtEndPr/>
                  <w:sdtContent>
                    <w:del w:id="414" w:author="임 종운" w:date="2022-05-17T05:07:00Z">
                      <w:r w:rsidR="007657EE">
                        <w:delText>INSERT INTO TBLWISHJOB (WISHJOB_SEQ, CITY, BASICPAY, STUDENT_SEQ) VALUES (75,'서울시 강남',1800000,75);</w:delText>
                      </w:r>
                    </w:del>
                  </w:sdtContent>
                </w:sdt>
              </w:p>
            </w:sdtContent>
          </w:sdt>
          <w:sdt>
            <w:sdtPr>
              <w:tag w:val="goog_rdk_340"/>
              <w:id w:val="-1559085897"/>
            </w:sdtPr>
            <w:sdtEndPr/>
            <w:sdtContent>
              <w:p w14:paraId="7A58A115" w14:textId="77777777" w:rsidR="007657EE" w:rsidRDefault="00916701" w:rsidP="00D42B0A">
                <w:pPr>
                  <w:ind w:left="0" w:hanging="2"/>
                  <w:rPr>
                    <w:del w:id="415" w:author="임 종운" w:date="2022-05-17T05:07:00Z"/>
                  </w:rPr>
                </w:pPr>
                <w:sdt>
                  <w:sdtPr>
                    <w:tag w:val="goog_rdk_339"/>
                    <w:id w:val="1398555098"/>
                  </w:sdtPr>
                  <w:sdtEndPr/>
                  <w:sdtContent>
                    <w:del w:id="416" w:author="임 종운" w:date="2022-05-17T05:07:00Z">
                      <w:r w:rsidR="007657EE">
                        <w:delText>INSERT INTO TBLWISHJOB (WISHJOB_SEQ, CITY, BASICPAY, STUDENT_SEQ) VALUES (76,'서울시 강남',2500000,76);</w:delText>
                      </w:r>
                    </w:del>
                  </w:sdtContent>
                </w:sdt>
              </w:p>
            </w:sdtContent>
          </w:sdt>
          <w:sdt>
            <w:sdtPr>
              <w:tag w:val="goog_rdk_342"/>
              <w:id w:val="-1425403630"/>
            </w:sdtPr>
            <w:sdtEndPr/>
            <w:sdtContent>
              <w:p w14:paraId="35289831" w14:textId="77777777" w:rsidR="007657EE" w:rsidRDefault="00916701" w:rsidP="00D42B0A">
                <w:pPr>
                  <w:ind w:left="0" w:hanging="2"/>
                  <w:rPr>
                    <w:del w:id="417" w:author="임 종운" w:date="2022-05-17T05:07:00Z"/>
                  </w:rPr>
                </w:pPr>
                <w:sdt>
                  <w:sdtPr>
                    <w:tag w:val="goog_rdk_341"/>
                    <w:id w:val="-1861968665"/>
                  </w:sdtPr>
                  <w:sdtEndPr/>
                  <w:sdtContent>
                    <w:del w:id="418" w:author="임 종운" w:date="2022-05-17T05:07:00Z">
                      <w:r w:rsidR="007657EE">
                        <w:delText>INSERT INTO TBLWISHJOB (WISHJOB_SEQ, CITY, BASICPAY, STUDENT_SEQ) VALUES (77,'서울시 강북',2000000,77);</w:delText>
                      </w:r>
                    </w:del>
                  </w:sdtContent>
                </w:sdt>
              </w:p>
            </w:sdtContent>
          </w:sdt>
          <w:sdt>
            <w:sdtPr>
              <w:tag w:val="goog_rdk_344"/>
              <w:id w:val="-375932863"/>
            </w:sdtPr>
            <w:sdtEndPr/>
            <w:sdtContent>
              <w:p w14:paraId="7163697D" w14:textId="77777777" w:rsidR="007657EE" w:rsidRDefault="00916701" w:rsidP="00D42B0A">
                <w:pPr>
                  <w:ind w:left="0" w:hanging="2"/>
                  <w:rPr>
                    <w:del w:id="419" w:author="임 종운" w:date="2022-05-17T05:07:00Z"/>
                  </w:rPr>
                </w:pPr>
                <w:sdt>
                  <w:sdtPr>
                    <w:tag w:val="goog_rdk_343"/>
                    <w:id w:val="765120532"/>
                  </w:sdtPr>
                  <w:sdtEndPr/>
                  <w:sdtContent>
                    <w:del w:id="420" w:author="임 종운" w:date="2022-05-17T05:07:00Z">
                      <w:r w:rsidR="007657EE">
                        <w:delText>INSERT INTO TBLWISHJOB (WISHJOB_SEQ, CITY, BASICPAY, STUDENT_SEQ) VALUES (78,'서울시 강동',2500000,78);</w:delText>
                      </w:r>
                    </w:del>
                  </w:sdtContent>
                </w:sdt>
              </w:p>
            </w:sdtContent>
          </w:sdt>
          <w:sdt>
            <w:sdtPr>
              <w:tag w:val="goog_rdk_346"/>
              <w:id w:val="-759285714"/>
            </w:sdtPr>
            <w:sdtEndPr/>
            <w:sdtContent>
              <w:p w14:paraId="0DD2CA83" w14:textId="77777777" w:rsidR="007657EE" w:rsidRDefault="00916701" w:rsidP="00D42B0A">
                <w:pPr>
                  <w:ind w:left="0" w:hanging="2"/>
                  <w:rPr>
                    <w:del w:id="421" w:author="임 종운" w:date="2022-05-17T05:07:00Z"/>
                  </w:rPr>
                </w:pPr>
                <w:sdt>
                  <w:sdtPr>
                    <w:tag w:val="goog_rdk_345"/>
                    <w:id w:val="-324827429"/>
                  </w:sdtPr>
                  <w:sdtEndPr/>
                  <w:sdtContent>
                    <w:del w:id="422" w:author="임 종운" w:date="2022-05-17T05:07:00Z">
                      <w:r w:rsidR="007657EE">
                        <w:delText>INSERT INTO TBLWISHJOB (WISHJOB_SEQ, CITY, BASICPAY, STUDENT_SEQ) VALUES (79,'서울시 강동',3000000,79);</w:delText>
                      </w:r>
                    </w:del>
                  </w:sdtContent>
                </w:sdt>
              </w:p>
            </w:sdtContent>
          </w:sdt>
          <w:sdt>
            <w:sdtPr>
              <w:tag w:val="goog_rdk_348"/>
              <w:id w:val="2025590772"/>
            </w:sdtPr>
            <w:sdtEndPr/>
            <w:sdtContent>
              <w:p w14:paraId="6AAFBEDB" w14:textId="77777777" w:rsidR="007657EE" w:rsidRDefault="00916701" w:rsidP="00D42B0A">
                <w:pPr>
                  <w:ind w:left="0" w:hanging="2"/>
                  <w:rPr>
                    <w:del w:id="423" w:author="임 종운" w:date="2022-05-17T05:07:00Z"/>
                  </w:rPr>
                </w:pPr>
                <w:sdt>
                  <w:sdtPr>
                    <w:tag w:val="goog_rdk_347"/>
                    <w:id w:val="-2141102105"/>
                  </w:sdtPr>
                  <w:sdtEndPr/>
                  <w:sdtContent>
                    <w:del w:id="424" w:author="임 종운" w:date="2022-05-17T05:07:00Z">
                      <w:r w:rsidR="007657EE">
                        <w:delText>INSERT INTO TBLWISHJOB (WISHJOB_SEQ, CITY, BASICPAY, STUDENT_SEQ) VALUES (80,'인천시',2500000,80);</w:delText>
                      </w:r>
                    </w:del>
                  </w:sdtContent>
                </w:sdt>
              </w:p>
            </w:sdtContent>
          </w:sdt>
          <w:sdt>
            <w:sdtPr>
              <w:tag w:val="goog_rdk_350"/>
              <w:id w:val="636767836"/>
            </w:sdtPr>
            <w:sdtEndPr/>
            <w:sdtContent>
              <w:p w14:paraId="7339CB65" w14:textId="77777777" w:rsidR="007657EE" w:rsidRDefault="00916701" w:rsidP="00D42B0A">
                <w:pPr>
                  <w:ind w:left="0" w:hanging="2"/>
                  <w:rPr>
                    <w:del w:id="425" w:author="임 종운" w:date="2022-05-17T05:07:00Z"/>
                  </w:rPr>
                </w:pPr>
                <w:sdt>
                  <w:sdtPr>
                    <w:tag w:val="goog_rdk_349"/>
                    <w:id w:val="1091281788"/>
                  </w:sdtPr>
                  <w:sdtEndPr/>
                  <w:sdtContent>
                    <w:del w:id="426" w:author="임 종운" w:date="2022-05-17T05:07:00Z">
                      <w:r w:rsidR="007657EE">
                        <w:delText>INSERT INTO TBLWISHJOB (WISHJOB_SEQ, CITY, BASICPAY, STUDENT_SEQ) VALUES (81,'수원시',3500000,81);</w:delText>
                      </w:r>
                    </w:del>
                  </w:sdtContent>
                </w:sdt>
              </w:p>
            </w:sdtContent>
          </w:sdt>
          <w:sdt>
            <w:sdtPr>
              <w:tag w:val="goog_rdk_352"/>
              <w:id w:val="-1625386932"/>
            </w:sdtPr>
            <w:sdtEndPr/>
            <w:sdtContent>
              <w:p w14:paraId="0B3CDADB" w14:textId="77777777" w:rsidR="007657EE" w:rsidRDefault="00916701" w:rsidP="00D42B0A">
                <w:pPr>
                  <w:ind w:left="0" w:hanging="2"/>
                  <w:rPr>
                    <w:del w:id="427" w:author="임 종운" w:date="2022-05-17T05:07:00Z"/>
                  </w:rPr>
                </w:pPr>
                <w:sdt>
                  <w:sdtPr>
                    <w:tag w:val="goog_rdk_351"/>
                    <w:id w:val="1907945619"/>
                  </w:sdtPr>
                  <w:sdtEndPr/>
                  <w:sdtContent>
                    <w:del w:id="428" w:author="임 종운" w:date="2022-05-17T05:07:00Z">
                      <w:r w:rsidR="007657EE">
                        <w:delText>INSERT INTO TBLWISHJOB (WISHJOB_SEQ, CITY, BASICPAY, STUDENT_SEQ) VALUES (82,'서울시 강동',1500000,82);</w:delText>
                      </w:r>
                    </w:del>
                  </w:sdtContent>
                </w:sdt>
              </w:p>
            </w:sdtContent>
          </w:sdt>
          <w:sdt>
            <w:sdtPr>
              <w:tag w:val="goog_rdk_354"/>
              <w:id w:val="134620258"/>
            </w:sdtPr>
            <w:sdtEndPr/>
            <w:sdtContent>
              <w:p w14:paraId="38A4AC18" w14:textId="77777777" w:rsidR="007657EE" w:rsidRDefault="00916701" w:rsidP="00D42B0A">
                <w:pPr>
                  <w:ind w:left="0" w:hanging="2"/>
                  <w:rPr>
                    <w:del w:id="429" w:author="임 종운" w:date="2022-05-17T05:07:00Z"/>
                  </w:rPr>
                </w:pPr>
                <w:sdt>
                  <w:sdtPr>
                    <w:tag w:val="goog_rdk_353"/>
                    <w:id w:val="441194776"/>
                  </w:sdtPr>
                  <w:sdtEndPr/>
                  <w:sdtContent>
                    <w:del w:id="430" w:author="임 종운" w:date="2022-05-17T05:07:00Z">
                      <w:r w:rsidR="007657EE">
                        <w:delText>INSERT INTO TBLWISHJOB (WISHJOB_SEQ, CITY, BASICPAY, STUDENT_SEQ) VALUES (83,'서울시 강북',3000000,83);</w:delText>
                      </w:r>
                    </w:del>
                  </w:sdtContent>
                </w:sdt>
              </w:p>
            </w:sdtContent>
          </w:sdt>
          <w:sdt>
            <w:sdtPr>
              <w:tag w:val="goog_rdk_356"/>
              <w:id w:val="147797641"/>
            </w:sdtPr>
            <w:sdtEndPr/>
            <w:sdtContent>
              <w:p w14:paraId="206AF8D3" w14:textId="77777777" w:rsidR="007657EE" w:rsidRDefault="00916701" w:rsidP="00D42B0A">
                <w:pPr>
                  <w:ind w:left="0" w:hanging="2"/>
                  <w:rPr>
                    <w:del w:id="431" w:author="임 종운" w:date="2022-05-17T05:07:00Z"/>
                  </w:rPr>
                </w:pPr>
                <w:sdt>
                  <w:sdtPr>
                    <w:tag w:val="goog_rdk_355"/>
                    <w:id w:val="542330924"/>
                  </w:sdtPr>
                  <w:sdtEndPr/>
                  <w:sdtContent>
                    <w:del w:id="432" w:author="임 종운" w:date="2022-05-17T05:07:00Z">
                      <w:r w:rsidR="007657EE">
                        <w:delText>INSERT INTO TBLWISHJOB (WISHJOB_SEQ, CITY, BASICPAY, STUDENT_SEQ) VALUES (84,'서울시 강북',2500000,84);</w:delText>
                      </w:r>
                    </w:del>
                  </w:sdtContent>
                </w:sdt>
              </w:p>
            </w:sdtContent>
          </w:sdt>
          <w:sdt>
            <w:sdtPr>
              <w:tag w:val="goog_rdk_358"/>
              <w:id w:val="-1361045554"/>
            </w:sdtPr>
            <w:sdtEndPr/>
            <w:sdtContent>
              <w:p w14:paraId="42D883E7" w14:textId="77777777" w:rsidR="007657EE" w:rsidRDefault="00916701" w:rsidP="00D42B0A">
                <w:pPr>
                  <w:ind w:left="0" w:hanging="2"/>
                  <w:rPr>
                    <w:del w:id="433" w:author="임 종운" w:date="2022-05-17T05:07:00Z"/>
                  </w:rPr>
                </w:pPr>
                <w:sdt>
                  <w:sdtPr>
                    <w:tag w:val="goog_rdk_357"/>
                    <w:id w:val="2120253552"/>
                  </w:sdtPr>
                  <w:sdtEndPr/>
                  <w:sdtContent>
                    <w:del w:id="434" w:author="임 종운" w:date="2022-05-17T05:07:00Z">
                      <w:r w:rsidR="007657EE">
                        <w:delText>INSERT INTO TBLWISHJOB (WISHJOB_SEQ, CITY, BASICPAY, STUDENT_SEQ) VALUES (85,'서울시 강서',3500000,85);</w:delText>
                      </w:r>
                    </w:del>
                  </w:sdtContent>
                </w:sdt>
              </w:p>
            </w:sdtContent>
          </w:sdt>
          <w:sdt>
            <w:sdtPr>
              <w:tag w:val="goog_rdk_360"/>
              <w:id w:val="-1597699298"/>
            </w:sdtPr>
            <w:sdtEndPr/>
            <w:sdtContent>
              <w:p w14:paraId="0749192D" w14:textId="77777777" w:rsidR="007657EE" w:rsidRDefault="00916701" w:rsidP="00D42B0A">
                <w:pPr>
                  <w:ind w:left="0" w:hanging="2"/>
                  <w:rPr>
                    <w:del w:id="435" w:author="임 종운" w:date="2022-05-17T05:07:00Z"/>
                  </w:rPr>
                </w:pPr>
                <w:sdt>
                  <w:sdtPr>
                    <w:tag w:val="goog_rdk_359"/>
                    <w:id w:val="-1909300371"/>
                  </w:sdtPr>
                  <w:sdtEndPr/>
                  <w:sdtContent>
                    <w:del w:id="436" w:author="임 종운" w:date="2022-05-17T05:07:00Z">
                      <w:r w:rsidR="007657EE">
                        <w:delText>INSERT INTO TBLWISHJOB (WISHJOB_SEQ, CITY, BASICPAY, STUDENT_SEQ) VALUES (86,'수원시',2500000,86);</w:delText>
                      </w:r>
                    </w:del>
                  </w:sdtContent>
                </w:sdt>
              </w:p>
            </w:sdtContent>
          </w:sdt>
          <w:sdt>
            <w:sdtPr>
              <w:tag w:val="goog_rdk_362"/>
              <w:id w:val="-1187288368"/>
            </w:sdtPr>
            <w:sdtEndPr/>
            <w:sdtContent>
              <w:p w14:paraId="1A57882D" w14:textId="77777777" w:rsidR="007657EE" w:rsidRDefault="00916701" w:rsidP="00D42B0A">
                <w:pPr>
                  <w:ind w:left="0" w:hanging="2"/>
                  <w:rPr>
                    <w:del w:id="437" w:author="임 종운" w:date="2022-05-17T05:07:00Z"/>
                  </w:rPr>
                </w:pPr>
                <w:sdt>
                  <w:sdtPr>
                    <w:tag w:val="goog_rdk_361"/>
                    <w:id w:val="-1192065705"/>
                  </w:sdtPr>
                  <w:sdtEndPr/>
                  <w:sdtContent>
                    <w:del w:id="438" w:author="임 종운" w:date="2022-05-17T05:07:00Z">
                      <w:r w:rsidR="007657EE">
                        <w:delText>INSERT INTO TBLWISHJOB (WISHJOB_SEQ, CITY, BASICPAY, STUDENT_SEQ) VALUES (87,'서울시 강남',3000000,87);</w:delText>
                      </w:r>
                    </w:del>
                  </w:sdtContent>
                </w:sdt>
              </w:p>
            </w:sdtContent>
          </w:sdt>
          <w:sdt>
            <w:sdtPr>
              <w:tag w:val="goog_rdk_364"/>
              <w:id w:val="193817851"/>
            </w:sdtPr>
            <w:sdtEndPr/>
            <w:sdtContent>
              <w:p w14:paraId="2B0FDBFF" w14:textId="77777777" w:rsidR="007657EE" w:rsidRDefault="00916701" w:rsidP="00D42B0A">
                <w:pPr>
                  <w:ind w:left="0" w:hanging="2"/>
                  <w:rPr>
                    <w:del w:id="439" w:author="임 종운" w:date="2022-05-17T05:07:00Z"/>
                  </w:rPr>
                </w:pPr>
                <w:sdt>
                  <w:sdtPr>
                    <w:tag w:val="goog_rdk_363"/>
                    <w:id w:val="-32510610"/>
                  </w:sdtPr>
                  <w:sdtEndPr/>
                  <w:sdtContent>
                    <w:del w:id="440" w:author="임 종운" w:date="2022-05-17T05:07:00Z">
                      <w:r w:rsidR="007657EE">
                        <w:delText>INSERT INTO TBLWISHJOB (WISHJOB_SEQ, CITY, BASICPAY, STUDENT_SEQ) VALUES (88,'수원시',2500000,88);</w:delText>
                      </w:r>
                    </w:del>
                  </w:sdtContent>
                </w:sdt>
              </w:p>
            </w:sdtContent>
          </w:sdt>
          <w:sdt>
            <w:sdtPr>
              <w:tag w:val="goog_rdk_366"/>
              <w:id w:val="2005314241"/>
            </w:sdtPr>
            <w:sdtEndPr/>
            <w:sdtContent>
              <w:p w14:paraId="1A77A194" w14:textId="77777777" w:rsidR="007657EE" w:rsidRDefault="00916701" w:rsidP="00D42B0A">
                <w:pPr>
                  <w:ind w:left="0" w:hanging="2"/>
                  <w:rPr>
                    <w:del w:id="441" w:author="임 종운" w:date="2022-05-17T05:07:00Z"/>
                  </w:rPr>
                </w:pPr>
                <w:sdt>
                  <w:sdtPr>
                    <w:tag w:val="goog_rdk_365"/>
                    <w:id w:val="1061061153"/>
                  </w:sdtPr>
                  <w:sdtEndPr/>
                  <w:sdtContent>
                    <w:del w:id="442" w:author="임 종운" w:date="2022-05-17T05:07:00Z">
                      <w:r w:rsidR="007657EE">
                        <w:delText>INSERT INTO TBLWISHJOB (WISHJOB_SEQ, CITY, BASICPAY, STUDENT_SEQ) VALUES (89,'서울시 강남',1500000,89);</w:delText>
                      </w:r>
                    </w:del>
                  </w:sdtContent>
                </w:sdt>
              </w:p>
            </w:sdtContent>
          </w:sdt>
          <w:sdt>
            <w:sdtPr>
              <w:tag w:val="goog_rdk_368"/>
              <w:id w:val="1216087991"/>
            </w:sdtPr>
            <w:sdtEndPr/>
            <w:sdtContent>
              <w:p w14:paraId="7A7E595E" w14:textId="77777777" w:rsidR="007657EE" w:rsidRDefault="00916701" w:rsidP="00D42B0A">
                <w:pPr>
                  <w:ind w:left="0" w:hanging="2"/>
                  <w:rPr>
                    <w:del w:id="443" w:author="임 종운" w:date="2022-05-17T05:07:00Z"/>
                  </w:rPr>
                </w:pPr>
                <w:sdt>
                  <w:sdtPr>
                    <w:tag w:val="goog_rdk_367"/>
                    <w:id w:val="355007270"/>
                  </w:sdtPr>
                  <w:sdtEndPr/>
                  <w:sdtContent>
                    <w:del w:id="444" w:author="임 종운" w:date="2022-05-17T05:07:00Z">
                      <w:r w:rsidR="007657EE">
                        <w:delText>INSERT INTO TBLWISHJOB (WISHJOB_SEQ, CITY, BASICPAY, STUDENT_SEQ) VALUES (90,'서울시 강서',2000000,90);</w:delText>
                      </w:r>
                    </w:del>
                  </w:sdtContent>
                </w:sdt>
              </w:p>
            </w:sdtContent>
          </w:sdt>
          <w:sdt>
            <w:sdtPr>
              <w:tag w:val="goog_rdk_370"/>
              <w:id w:val="-776247060"/>
            </w:sdtPr>
            <w:sdtEndPr/>
            <w:sdtContent>
              <w:p w14:paraId="5C376A9A" w14:textId="77777777" w:rsidR="007657EE" w:rsidRDefault="00916701" w:rsidP="00D42B0A">
                <w:pPr>
                  <w:ind w:left="0" w:hanging="2"/>
                  <w:rPr>
                    <w:del w:id="445" w:author="임 종운" w:date="2022-05-17T05:07:00Z"/>
                  </w:rPr>
                </w:pPr>
                <w:sdt>
                  <w:sdtPr>
                    <w:tag w:val="goog_rdk_369"/>
                    <w:id w:val="1570766730"/>
                  </w:sdtPr>
                  <w:sdtEndPr/>
                  <w:sdtContent>
                    <w:del w:id="446" w:author="임 종운" w:date="2022-05-17T05:07:00Z">
                      <w:r w:rsidR="007657EE">
                        <w:delText>INSERT INTO TBLWISHJOB (WISHJOB_SEQ, CITY, BASICPAY, STUDENT_SEQ) VALUES (91,'서울시 강동',1500000,91);</w:delText>
                      </w:r>
                    </w:del>
                  </w:sdtContent>
                </w:sdt>
              </w:p>
            </w:sdtContent>
          </w:sdt>
          <w:sdt>
            <w:sdtPr>
              <w:tag w:val="goog_rdk_372"/>
              <w:id w:val="-567650598"/>
            </w:sdtPr>
            <w:sdtEndPr/>
            <w:sdtContent>
              <w:p w14:paraId="55016EBC" w14:textId="77777777" w:rsidR="007657EE" w:rsidRDefault="00916701" w:rsidP="00D42B0A">
                <w:pPr>
                  <w:ind w:left="0" w:hanging="2"/>
                  <w:rPr>
                    <w:del w:id="447" w:author="임 종운" w:date="2022-05-17T05:07:00Z"/>
                  </w:rPr>
                </w:pPr>
                <w:sdt>
                  <w:sdtPr>
                    <w:tag w:val="goog_rdk_371"/>
                    <w:id w:val="-2016764596"/>
                  </w:sdtPr>
                  <w:sdtEndPr/>
                  <w:sdtContent>
                    <w:del w:id="448" w:author="임 종운" w:date="2022-05-17T05:07:00Z">
                      <w:r w:rsidR="007657EE">
                        <w:delText>INSERT INTO TBLWISHJOB (WISHJOB_SEQ, CITY, BASICPAY, STUDENT_SEQ) VALUES (92,'서울시 강동',1800000,92);</w:delText>
                      </w:r>
                    </w:del>
                  </w:sdtContent>
                </w:sdt>
              </w:p>
            </w:sdtContent>
          </w:sdt>
          <w:sdt>
            <w:sdtPr>
              <w:tag w:val="goog_rdk_374"/>
              <w:id w:val="1011574357"/>
            </w:sdtPr>
            <w:sdtEndPr/>
            <w:sdtContent>
              <w:p w14:paraId="33020581" w14:textId="77777777" w:rsidR="007657EE" w:rsidRDefault="00916701" w:rsidP="00D42B0A">
                <w:pPr>
                  <w:ind w:left="0" w:hanging="2"/>
                  <w:rPr>
                    <w:del w:id="449" w:author="임 종운" w:date="2022-05-17T05:07:00Z"/>
                  </w:rPr>
                </w:pPr>
                <w:sdt>
                  <w:sdtPr>
                    <w:tag w:val="goog_rdk_373"/>
                    <w:id w:val="1291089595"/>
                  </w:sdtPr>
                  <w:sdtEndPr/>
                  <w:sdtContent>
                    <w:del w:id="450" w:author="임 종운" w:date="2022-05-17T05:07:00Z">
                      <w:r w:rsidR="007657EE">
                        <w:delText>INSERT INTO TBLWISHJOB (WISHJOB_SEQ, CITY, BASICPAY, STUDENT_SEQ) VALUES (93,'서울시 강북',1800000,93);</w:delText>
                      </w:r>
                    </w:del>
                  </w:sdtContent>
                </w:sdt>
              </w:p>
            </w:sdtContent>
          </w:sdt>
          <w:sdt>
            <w:sdtPr>
              <w:tag w:val="goog_rdk_376"/>
              <w:id w:val="1501470468"/>
            </w:sdtPr>
            <w:sdtEndPr/>
            <w:sdtContent>
              <w:p w14:paraId="6F99EC38" w14:textId="77777777" w:rsidR="007657EE" w:rsidRDefault="00916701" w:rsidP="00D42B0A">
                <w:pPr>
                  <w:ind w:left="0" w:hanging="2"/>
                  <w:rPr>
                    <w:del w:id="451" w:author="임 종운" w:date="2022-05-17T05:07:00Z"/>
                  </w:rPr>
                </w:pPr>
                <w:sdt>
                  <w:sdtPr>
                    <w:tag w:val="goog_rdk_375"/>
                    <w:id w:val="655419063"/>
                  </w:sdtPr>
                  <w:sdtEndPr/>
                  <w:sdtContent>
                    <w:del w:id="452" w:author="임 종운" w:date="2022-05-17T05:07:00Z">
                      <w:r w:rsidR="007657EE">
                        <w:delText>INSERT INTO TBLWISHJOB (WISHJOB_SEQ, CITY, BASICPAY, STUDENT_SEQ) VALUES (94,'서울시 강남',2000000,94);</w:delText>
                      </w:r>
                    </w:del>
                  </w:sdtContent>
                </w:sdt>
              </w:p>
            </w:sdtContent>
          </w:sdt>
          <w:sdt>
            <w:sdtPr>
              <w:tag w:val="goog_rdk_378"/>
              <w:id w:val="767047098"/>
            </w:sdtPr>
            <w:sdtEndPr/>
            <w:sdtContent>
              <w:p w14:paraId="7F080FAF" w14:textId="77777777" w:rsidR="007657EE" w:rsidRDefault="00916701" w:rsidP="00D42B0A">
                <w:pPr>
                  <w:ind w:left="0" w:hanging="2"/>
                  <w:rPr>
                    <w:del w:id="453" w:author="임 종운" w:date="2022-05-17T05:07:00Z"/>
                  </w:rPr>
                </w:pPr>
                <w:sdt>
                  <w:sdtPr>
                    <w:tag w:val="goog_rdk_377"/>
                    <w:id w:val="-1114447049"/>
                  </w:sdtPr>
                  <w:sdtEndPr/>
                  <w:sdtContent>
                    <w:del w:id="454" w:author="임 종운" w:date="2022-05-17T05:07:00Z">
                      <w:r w:rsidR="007657EE">
                        <w:delText>INSERT INTO TBLWISHJOB (WISHJOB_SEQ, CITY, BASICPAY, STUDENT_SEQ) VALUES (95,'서울시 강남',2500000,95);</w:delText>
                      </w:r>
                    </w:del>
                  </w:sdtContent>
                </w:sdt>
              </w:p>
            </w:sdtContent>
          </w:sdt>
          <w:sdt>
            <w:sdtPr>
              <w:tag w:val="goog_rdk_380"/>
              <w:id w:val="-135258966"/>
            </w:sdtPr>
            <w:sdtEndPr/>
            <w:sdtContent>
              <w:p w14:paraId="734EA9C7" w14:textId="77777777" w:rsidR="007657EE" w:rsidRDefault="00916701" w:rsidP="00D42B0A">
                <w:pPr>
                  <w:ind w:left="0" w:hanging="2"/>
                  <w:rPr>
                    <w:del w:id="455" w:author="임 종운" w:date="2022-05-17T05:07:00Z"/>
                  </w:rPr>
                </w:pPr>
                <w:sdt>
                  <w:sdtPr>
                    <w:tag w:val="goog_rdk_379"/>
                    <w:id w:val="1990053594"/>
                  </w:sdtPr>
                  <w:sdtEndPr/>
                  <w:sdtContent>
                    <w:del w:id="456" w:author="임 종운" w:date="2022-05-17T05:07:00Z">
                      <w:r w:rsidR="007657EE">
                        <w:delText>INSERT INTO TBLWISHJOB (WISHJOB_SEQ, CITY, BASICPAY, STUDENT_SEQ) VALUES (96,'서울시 강남',1500000,96);</w:delText>
                      </w:r>
                    </w:del>
                  </w:sdtContent>
                </w:sdt>
              </w:p>
            </w:sdtContent>
          </w:sdt>
          <w:sdt>
            <w:sdtPr>
              <w:tag w:val="goog_rdk_382"/>
              <w:id w:val="-691297360"/>
            </w:sdtPr>
            <w:sdtEndPr/>
            <w:sdtContent>
              <w:p w14:paraId="2BD42537" w14:textId="77777777" w:rsidR="007657EE" w:rsidRDefault="00916701" w:rsidP="00D42B0A">
                <w:pPr>
                  <w:ind w:left="0" w:hanging="2"/>
                  <w:rPr>
                    <w:del w:id="457" w:author="임 종운" w:date="2022-05-17T05:07:00Z"/>
                  </w:rPr>
                </w:pPr>
                <w:sdt>
                  <w:sdtPr>
                    <w:tag w:val="goog_rdk_381"/>
                    <w:id w:val="-60104036"/>
                  </w:sdtPr>
                  <w:sdtEndPr/>
                  <w:sdtContent>
                    <w:del w:id="458" w:author="임 종운" w:date="2022-05-17T05:07:00Z">
                      <w:r w:rsidR="007657EE">
                        <w:delText>INSERT INTO TBLWISHJOB (WISHJOB_SEQ, CITY, BASICPAY, STUDENT_SEQ) VALUES (97,'수원시',2500000,97);</w:delText>
                      </w:r>
                    </w:del>
                  </w:sdtContent>
                </w:sdt>
              </w:p>
            </w:sdtContent>
          </w:sdt>
          <w:sdt>
            <w:sdtPr>
              <w:tag w:val="goog_rdk_384"/>
              <w:id w:val="-1991007497"/>
            </w:sdtPr>
            <w:sdtEndPr/>
            <w:sdtContent>
              <w:p w14:paraId="04A47471" w14:textId="77777777" w:rsidR="007657EE" w:rsidRDefault="00916701" w:rsidP="00D42B0A">
                <w:pPr>
                  <w:ind w:left="0" w:hanging="2"/>
                  <w:rPr>
                    <w:del w:id="459" w:author="임 종운" w:date="2022-05-17T05:07:00Z"/>
                  </w:rPr>
                </w:pPr>
                <w:sdt>
                  <w:sdtPr>
                    <w:tag w:val="goog_rdk_383"/>
                    <w:id w:val="-171731051"/>
                  </w:sdtPr>
                  <w:sdtEndPr/>
                  <w:sdtContent>
                    <w:del w:id="460" w:author="임 종운" w:date="2022-05-17T05:07:00Z">
                      <w:r w:rsidR="007657EE">
                        <w:delText>INSERT INTO TBLWISHJOB (WISHJOB_SEQ, CITY, BASICPAY, STUDENT_SEQ) VALUES (98,'인천시',1800000,98);</w:delText>
                      </w:r>
                    </w:del>
                  </w:sdtContent>
                </w:sdt>
              </w:p>
            </w:sdtContent>
          </w:sdt>
          <w:sdt>
            <w:sdtPr>
              <w:tag w:val="goog_rdk_386"/>
              <w:id w:val="1926222493"/>
            </w:sdtPr>
            <w:sdtEndPr/>
            <w:sdtContent>
              <w:p w14:paraId="3413D523" w14:textId="77777777" w:rsidR="007657EE" w:rsidRDefault="00916701" w:rsidP="00D42B0A">
                <w:pPr>
                  <w:ind w:left="0" w:hanging="2"/>
                  <w:rPr>
                    <w:del w:id="461" w:author="임 종운" w:date="2022-05-17T05:07:00Z"/>
                  </w:rPr>
                </w:pPr>
                <w:sdt>
                  <w:sdtPr>
                    <w:tag w:val="goog_rdk_385"/>
                    <w:id w:val="1312521857"/>
                  </w:sdtPr>
                  <w:sdtEndPr/>
                  <w:sdtContent>
                    <w:del w:id="462" w:author="임 종운" w:date="2022-05-17T05:07:00Z">
                      <w:r w:rsidR="007657EE">
                        <w:delText>INSERT INTO TBLWISHJOB (WISHJOB_SEQ, CITY, BASICPAY, STUDENT_SEQ) VALUES (99,'수원시',3000000,99);</w:delText>
                      </w:r>
                    </w:del>
                  </w:sdtContent>
                </w:sdt>
              </w:p>
            </w:sdtContent>
          </w:sdt>
          <w:sdt>
            <w:sdtPr>
              <w:tag w:val="goog_rdk_388"/>
              <w:id w:val="-1711331638"/>
            </w:sdtPr>
            <w:sdtEndPr/>
            <w:sdtContent>
              <w:p w14:paraId="623DC0DD" w14:textId="52FFEC85" w:rsidR="007657EE" w:rsidRDefault="00916701" w:rsidP="007657EE">
                <w:pPr>
                  <w:ind w:leftChars="0" w:left="0" w:firstLineChars="0" w:firstLine="0"/>
                </w:pPr>
                <w:sdt>
                  <w:sdtPr>
                    <w:tag w:val="goog_rdk_387"/>
                    <w:id w:val="868574728"/>
                  </w:sdtPr>
                  <w:sdtEndPr/>
                  <w:sdtContent>
                    <w:del w:id="463" w:author="임 종운" w:date="2022-05-17T05:07:00Z">
                      <w:r w:rsidR="007657EE">
                        <w:delText>INSERT INTO TBLWISHJOB (WISHJOB_SEQ, CITY, BASICPAY, STUDENT_SEQ) VALUES (100,'서울시 강북',15</w:delText>
                      </w:r>
                    </w:del>
                  </w:sdtContent>
                </w:sdt>
              </w:p>
            </w:sdtContent>
          </w:sdt>
        </w:tc>
      </w:tr>
      <w:sdt>
        <w:sdtPr>
          <w:tag w:val="goog_rdk_390"/>
          <w:id w:val="-324200614"/>
        </w:sdtPr>
        <w:sdtEndPr/>
        <w:sdtContent>
          <w:tr w:rsidR="007657EE" w14:paraId="16F9F957" w14:textId="77777777" w:rsidTr="00D42B0A">
            <w:trPr>
              <w:trHeight w:val="195"/>
            </w:trPr>
            <w:tc>
              <w:tcPr>
                <w:tcW w:w="1689" w:type="dxa"/>
                <w:shd w:val="clear" w:color="auto" w:fill="D9D9D9"/>
                <w:vAlign w:val="center"/>
              </w:tcPr>
              <w:sdt>
                <w:sdtPr>
                  <w:tag w:val="goog_rdk_392"/>
                  <w:id w:val="1381210216"/>
                </w:sdtPr>
                <w:sdtEndPr/>
                <w:sdtContent>
                  <w:p w14:paraId="258BBE2D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464" w:author="임 종운" w:date="2022-05-17T05:07:00Z"/>
                      </w:rPr>
                    </w:pPr>
                    <w:sdt>
                      <w:sdtPr>
                        <w:tag w:val="goog_rdk_391"/>
                        <w:id w:val="1759717586"/>
                      </w:sdtPr>
                      <w:sdtEndPr/>
                      <w:sdtContent>
                        <w:ins w:id="465" w:author="임 종운" w:date="2022-05-17T05:07:00Z">
                          <w:r w:rsidR="007657EE">
                            <w:t>테이블명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5507" w:type="dxa"/>
                <w:shd w:val="clear" w:color="auto" w:fill="auto"/>
                <w:vAlign w:val="center"/>
              </w:tcPr>
              <w:sdt>
                <w:sdtPr>
                  <w:tag w:val="goog_rdk_394"/>
                  <w:id w:val="1068778033"/>
                </w:sdtPr>
                <w:sdtEndPr/>
                <w:sdtContent>
                  <w:p w14:paraId="7D0B8040" w14:textId="77777777" w:rsidR="007657EE" w:rsidRDefault="00916701" w:rsidP="00D42B0A">
                    <w:pPr>
                      <w:ind w:left="0" w:hanging="2"/>
                      <w:rPr>
                        <w:ins w:id="466" w:author="임 종운" w:date="2022-05-17T05:07:00Z"/>
                      </w:rPr>
                    </w:pPr>
                    <w:sdt>
                      <w:sdtPr>
                        <w:tag w:val="goog_rdk_393"/>
                        <w:id w:val="597215527"/>
                      </w:sdtPr>
                      <w:sdtEndPr/>
                      <w:sdtContent>
                        <w:ins w:id="467" w:author="임 종운" w:date="2022-05-17T05:07:00Z">
                          <w:r w:rsidR="007657EE">
                            <w:t>study_topic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827" w:type="dxa"/>
                <w:shd w:val="clear" w:color="auto" w:fill="D9D9D9"/>
                <w:vAlign w:val="center"/>
              </w:tcPr>
              <w:sdt>
                <w:sdtPr>
                  <w:tag w:val="goog_rdk_396"/>
                  <w:id w:val="-467513633"/>
                </w:sdtPr>
                <w:sdtEndPr/>
                <w:sdtContent>
                  <w:p w14:paraId="3D440CC7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468" w:author="임 종운" w:date="2022-05-17T05:07:00Z"/>
                      </w:rPr>
                    </w:pPr>
                    <w:sdt>
                      <w:sdtPr>
                        <w:tag w:val="goog_rdk_395"/>
                        <w:id w:val="-1446690754"/>
                      </w:sdtPr>
                      <w:sdtEndPr/>
                      <w:sdtContent>
                        <w:ins w:id="469" w:author="임 종운" w:date="2022-05-17T05:07:00Z">
                          <w:r w:rsidR="007657EE">
                            <w:t>작성일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151" w:type="dxa"/>
                <w:vAlign w:val="center"/>
              </w:tcPr>
              <w:sdt>
                <w:sdtPr>
                  <w:tag w:val="goog_rdk_398"/>
                  <w:id w:val="501393411"/>
                </w:sdtPr>
                <w:sdtEndPr/>
                <w:sdtContent>
                  <w:p w14:paraId="76AAF15A" w14:textId="77777777" w:rsidR="007657EE" w:rsidRDefault="00916701" w:rsidP="00D42B0A">
                    <w:pPr>
                      <w:ind w:left="0" w:hanging="2"/>
                      <w:rPr>
                        <w:ins w:id="470" w:author="임 종운" w:date="2022-05-17T05:07:00Z"/>
                      </w:rPr>
                    </w:pPr>
                    <w:sdt>
                      <w:sdtPr>
                        <w:tag w:val="goog_rdk_397"/>
                        <w:id w:val="449361659"/>
                      </w:sdtPr>
                      <w:sdtEndPr/>
                      <w:sdtContent>
                        <w:ins w:id="471" w:author="임 종운" w:date="2022-05-17T05:07:00Z">
                          <w:r w:rsidR="007657EE">
                            <w:t>2022-05-17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99"/>
          <w:id w:val="-98569607"/>
        </w:sdtPr>
        <w:sdtEndPr/>
        <w:sdtContent>
          <w:tr w:rsidR="007657EE" w14:paraId="6F69F359" w14:textId="77777777" w:rsidTr="00D42B0A">
            <w:trPr>
              <w:trHeight w:val="173"/>
            </w:trPr>
            <w:tc>
              <w:tcPr>
                <w:tcW w:w="1689" w:type="dxa"/>
                <w:shd w:val="clear" w:color="auto" w:fill="D9D9D9"/>
                <w:vAlign w:val="center"/>
              </w:tcPr>
              <w:sdt>
                <w:sdtPr>
                  <w:tag w:val="goog_rdk_401"/>
                  <w:id w:val="-1552843785"/>
                </w:sdtPr>
                <w:sdtEndPr/>
                <w:sdtContent>
                  <w:p w14:paraId="0EDF4AF6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472" w:author="임 종운" w:date="2022-05-17T05:07:00Z"/>
                      </w:rPr>
                    </w:pPr>
                    <w:sdt>
                      <w:sdtPr>
                        <w:tag w:val="goog_rdk_400"/>
                        <w:id w:val="380449148"/>
                      </w:sdtPr>
                      <w:sdtEndPr/>
                      <w:sdtContent>
                        <w:ins w:id="473" w:author="임 종운" w:date="2022-05-17T05:07:00Z">
                          <w:r w:rsidR="007657EE">
                            <w:t>System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5507" w:type="dxa"/>
                <w:shd w:val="clear" w:color="auto" w:fill="auto"/>
                <w:vAlign w:val="center"/>
              </w:tcPr>
              <w:sdt>
                <w:sdtPr>
                  <w:tag w:val="goog_rdk_403"/>
                  <w:id w:val="-513081891"/>
                </w:sdtPr>
                <w:sdtEndPr/>
                <w:sdtContent>
                  <w:p w14:paraId="274B765E" w14:textId="77777777" w:rsidR="007657EE" w:rsidRDefault="00916701" w:rsidP="00D42B0A">
                    <w:pPr>
                      <w:ind w:left="0" w:hanging="2"/>
                      <w:rPr>
                        <w:ins w:id="474" w:author="임 종운" w:date="2022-05-17T05:07:00Z"/>
                      </w:rPr>
                    </w:pPr>
                    <w:sdt>
                      <w:sdtPr>
                        <w:tag w:val="goog_rdk_402"/>
                        <w:id w:val="539254995"/>
                      </w:sdtPr>
                      <w:sdtEndPr/>
                      <w:sdtContent>
                        <w:ins w:id="475" w:author="임 종운" w:date="2022-05-17T05:07:00Z">
                          <w:r w:rsidR="007657EE">
                            <w:t>스터디 주제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827" w:type="dxa"/>
                <w:shd w:val="clear" w:color="auto" w:fill="D9D9D9"/>
                <w:vAlign w:val="center"/>
              </w:tcPr>
              <w:sdt>
                <w:sdtPr>
                  <w:tag w:val="goog_rdk_405"/>
                  <w:id w:val="1022281793"/>
                </w:sdtPr>
                <w:sdtEndPr/>
                <w:sdtContent>
                  <w:p w14:paraId="1508B411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476" w:author="임 종운" w:date="2022-05-17T05:07:00Z"/>
                      </w:rPr>
                    </w:pPr>
                    <w:sdt>
                      <w:sdtPr>
                        <w:tag w:val="goog_rdk_404"/>
                        <w:id w:val="2066134573"/>
                      </w:sdtPr>
                      <w:sdtEndPr/>
                      <w:sdtContent>
                        <w:ins w:id="477" w:author="임 종운" w:date="2022-05-17T05:07:00Z">
                          <w:r w:rsidR="007657EE">
                            <w:t>작성자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151" w:type="dxa"/>
                <w:vAlign w:val="center"/>
              </w:tcPr>
              <w:sdt>
                <w:sdtPr>
                  <w:tag w:val="goog_rdk_407"/>
                  <w:id w:val="-1180343854"/>
                </w:sdtPr>
                <w:sdtEndPr/>
                <w:sdtContent>
                  <w:p w14:paraId="09F0A155" w14:textId="77777777" w:rsidR="007657EE" w:rsidRDefault="00916701" w:rsidP="00D42B0A">
                    <w:pPr>
                      <w:ind w:left="0" w:hanging="2"/>
                      <w:rPr>
                        <w:ins w:id="478" w:author="임 종운" w:date="2022-05-17T05:07:00Z"/>
                      </w:rPr>
                    </w:pPr>
                    <w:sdt>
                      <w:sdtPr>
                        <w:tag w:val="goog_rdk_406"/>
                        <w:id w:val="-1019160384"/>
                      </w:sdtPr>
                      <w:sdtEndPr/>
                      <w:sdtContent>
                        <w:ins w:id="479" w:author="임 종운" w:date="2022-05-17T05:07:00Z">
                          <w:r w:rsidR="007657EE">
                            <w:t>임종운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408"/>
          <w:id w:val="1712761195"/>
        </w:sdtPr>
        <w:sdtEndPr/>
        <w:sdtContent>
          <w:tr w:rsidR="007657EE" w14:paraId="58222FBA" w14:textId="77777777" w:rsidTr="00D42B0A">
            <w:tc>
              <w:tcPr>
                <w:tcW w:w="14174" w:type="dxa"/>
                <w:gridSpan w:val="4"/>
                <w:shd w:val="clear" w:color="auto" w:fill="D9D9D9"/>
                <w:vAlign w:val="center"/>
              </w:tcPr>
              <w:sdt>
                <w:sdtPr>
                  <w:tag w:val="goog_rdk_410"/>
                  <w:id w:val="-78844092"/>
                </w:sdtPr>
                <w:sdtEndPr/>
                <w:sdtContent>
                  <w:p w14:paraId="4EA98362" w14:textId="77777777" w:rsidR="007657EE" w:rsidRDefault="00916701" w:rsidP="00D42B0A">
                    <w:pPr>
                      <w:ind w:left="0" w:hanging="2"/>
                      <w:rPr>
                        <w:ins w:id="480" w:author="임 종운" w:date="2022-05-17T05:07:00Z"/>
                      </w:rPr>
                    </w:pPr>
                    <w:sdt>
                      <w:sdtPr>
                        <w:tag w:val="goog_rdk_409"/>
                        <w:id w:val="-2132478062"/>
                      </w:sdtPr>
                      <w:sdtEndPr/>
                      <w:sdtContent>
                        <w:ins w:id="481" w:author="임 종운" w:date="2022-05-17T05:07:00Z">
                          <w:r w:rsidR="007657EE">
                            <w:t>DML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417"/>
          <w:id w:val="-1465194273"/>
        </w:sdtPr>
        <w:sdtEndPr/>
        <w:sdtContent>
          <w:tr w:rsidR="007657EE" w14:paraId="671511BA" w14:textId="77777777" w:rsidTr="00D42B0A">
            <w:tc>
              <w:tcPr>
                <w:tcW w:w="14174" w:type="dxa"/>
                <w:gridSpan w:val="4"/>
                <w:vAlign w:val="center"/>
              </w:tcPr>
              <w:sdt>
                <w:sdtPr>
                  <w:tag w:val="goog_rdk_419"/>
                  <w:id w:val="-433824204"/>
                </w:sdtPr>
                <w:sdtEndPr/>
                <w:sdtContent>
                  <w:p w14:paraId="328DC657" w14:textId="77777777" w:rsidR="007657EE" w:rsidRDefault="00916701" w:rsidP="00D42B0A">
                    <w:pPr>
                      <w:ind w:left="0" w:hanging="2"/>
                      <w:rPr>
                        <w:ins w:id="482" w:author="임 종운" w:date="2022-05-17T05:07:00Z"/>
                      </w:rPr>
                    </w:pPr>
                    <w:sdt>
                      <w:sdtPr>
                        <w:tag w:val="goog_rdk_418"/>
                        <w:id w:val="-769158506"/>
                      </w:sdtPr>
                      <w:sdtEndPr/>
                      <w:sdtContent>
                        <w:ins w:id="483" w:author="임 종운" w:date="2022-05-17T05:07:00Z">
                          <w:r w:rsidR="007657EE">
                            <w:t>INSERT INTO study_topic(seq, topic) VALUES(1, 'Java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1"/>
                  <w:id w:val="931630973"/>
                </w:sdtPr>
                <w:sdtEndPr/>
                <w:sdtContent>
                  <w:p w14:paraId="03FED44C" w14:textId="77777777" w:rsidR="007657EE" w:rsidRDefault="00916701" w:rsidP="00D42B0A">
                    <w:pPr>
                      <w:ind w:left="0" w:hanging="2"/>
                      <w:rPr>
                        <w:ins w:id="484" w:author="임 종운" w:date="2022-05-17T05:07:00Z"/>
                      </w:rPr>
                    </w:pPr>
                    <w:sdt>
                      <w:sdtPr>
                        <w:tag w:val="goog_rdk_420"/>
                        <w:id w:val="1422830668"/>
                      </w:sdtPr>
                      <w:sdtEndPr/>
                      <w:sdtContent>
                        <w:ins w:id="485" w:author="임 종운" w:date="2022-05-17T05:07:00Z">
                          <w:r w:rsidR="007657EE">
                            <w:t>INSERT INTO study_topic(seq, topic) VALUES(2, 'C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3"/>
                  <w:id w:val="-622150798"/>
                </w:sdtPr>
                <w:sdtEndPr/>
                <w:sdtContent>
                  <w:p w14:paraId="62230F2B" w14:textId="77777777" w:rsidR="007657EE" w:rsidRDefault="00916701" w:rsidP="00D42B0A">
                    <w:pPr>
                      <w:ind w:left="0" w:hanging="2"/>
                      <w:rPr>
                        <w:ins w:id="486" w:author="임 종운" w:date="2022-05-17T05:07:00Z"/>
                      </w:rPr>
                    </w:pPr>
                    <w:sdt>
                      <w:sdtPr>
                        <w:tag w:val="goog_rdk_422"/>
                        <w:id w:val="307357624"/>
                      </w:sdtPr>
                      <w:sdtEndPr/>
                      <w:sdtContent>
                        <w:ins w:id="487" w:author="임 종운" w:date="2022-05-17T05:07:00Z">
                          <w:r w:rsidR="007657EE">
                            <w:t>INSERT INTO study_topic(seq, topic) VALUES(3, 'C++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5"/>
                  <w:id w:val="-1867593451"/>
                </w:sdtPr>
                <w:sdtEndPr/>
                <w:sdtContent>
                  <w:p w14:paraId="7609E139" w14:textId="77777777" w:rsidR="007657EE" w:rsidRDefault="00916701" w:rsidP="00D42B0A">
                    <w:pPr>
                      <w:ind w:left="0" w:hanging="2"/>
                      <w:rPr>
                        <w:ins w:id="488" w:author="임 종운" w:date="2022-05-17T05:07:00Z"/>
                      </w:rPr>
                    </w:pPr>
                    <w:sdt>
                      <w:sdtPr>
                        <w:tag w:val="goog_rdk_424"/>
                        <w:id w:val="1762025281"/>
                      </w:sdtPr>
                      <w:sdtEndPr/>
                      <w:sdtContent>
                        <w:ins w:id="489" w:author="임 종운" w:date="2022-05-17T05:07:00Z">
                          <w:r w:rsidR="007657EE">
                            <w:t>INSERT INTO study_topic(seq, topic) VALUES(4, 'C#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7"/>
                  <w:id w:val="47883279"/>
                </w:sdtPr>
                <w:sdtEndPr/>
                <w:sdtContent>
                  <w:p w14:paraId="74124A87" w14:textId="77777777" w:rsidR="007657EE" w:rsidRDefault="00916701" w:rsidP="00D42B0A">
                    <w:pPr>
                      <w:ind w:left="0" w:hanging="2"/>
                      <w:rPr>
                        <w:ins w:id="490" w:author="임 종운" w:date="2022-05-17T05:07:00Z"/>
                      </w:rPr>
                    </w:pPr>
                    <w:sdt>
                      <w:sdtPr>
                        <w:tag w:val="goog_rdk_426"/>
                        <w:id w:val="-1780403995"/>
                      </w:sdtPr>
                      <w:sdtEndPr/>
                      <w:sdtContent>
                        <w:ins w:id="491" w:author="임 종운" w:date="2022-05-17T05:07:00Z">
                          <w:r w:rsidR="007657EE">
                            <w:t>INSERT INTO study_topic(seq, topic) VALUES(5, 'OBJECTIVE-C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9"/>
                  <w:id w:val="-1269923591"/>
                </w:sdtPr>
                <w:sdtEndPr/>
                <w:sdtContent>
                  <w:p w14:paraId="7CC222F0" w14:textId="77777777" w:rsidR="007657EE" w:rsidRDefault="00916701" w:rsidP="00D42B0A">
                    <w:pPr>
                      <w:ind w:left="0" w:hanging="2"/>
                      <w:rPr>
                        <w:ins w:id="492" w:author="임 종운" w:date="2022-05-17T05:07:00Z"/>
                      </w:rPr>
                    </w:pPr>
                    <w:sdt>
                      <w:sdtPr>
                        <w:tag w:val="goog_rdk_428"/>
                        <w:id w:val="1197266316"/>
                      </w:sdtPr>
                      <w:sdtEndPr/>
                      <w:sdtContent>
                        <w:ins w:id="493" w:author="임 종운" w:date="2022-05-17T05:07:00Z">
                          <w:r w:rsidR="007657EE">
                            <w:t>INSERT INTO study_topic(seq, topic) VALUES(6, 'PHP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1"/>
                  <w:id w:val="-1605577737"/>
                </w:sdtPr>
                <w:sdtEndPr/>
                <w:sdtContent>
                  <w:p w14:paraId="3EC341CE" w14:textId="77777777" w:rsidR="007657EE" w:rsidRDefault="00916701" w:rsidP="00D42B0A">
                    <w:pPr>
                      <w:ind w:left="0" w:hanging="2"/>
                      <w:rPr>
                        <w:ins w:id="494" w:author="임 종운" w:date="2022-05-17T05:07:00Z"/>
                      </w:rPr>
                    </w:pPr>
                    <w:sdt>
                      <w:sdtPr>
                        <w:tag w:val="goog_rdk_430"/>
                        <w:id w:val="477731790"/>
                      </w:sdtPr>
                      <w:sdtEndPr/>
                      <w:sdtContent>
                        <w:ins w:id="495" w:author="임 종운" w:date="2022-05-17T05:07:00Z">
                          <w:r w:rsidR="007657EE">
                            <w:t>INSERT INTO study_topic(seq, topic) VALUES(7, 'JavaScript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3"/>
                  <w:id w:val="-1648361942"/>
                </w:sdtPr>
                <w:sdtEndPr/>
                <w:sdtContent>
                  <w:p w14:paraId="63C055F9" w14:textId="77777777" w:rsidR="007657EE" w:rsidRDefault="00916701" w:rsidP="00D42B0A">
                    <w:pPr>
                      <w:ind w:left="0" w:hanging="2"/>
                      <w:rPr>
                        <w:ins w:id="496" w:author="임 종운" w:date="2022-05-17T05:07:00Z"/>
                      </w:rPr>
                    </w:pPr>
                    <w:sdt>
                      <w:sdtPr>
                        <w:tag w:val="goog_rdk_432"/>
                        <w:id w:val="580653426"/>
                      </w:sdtPr>
                      <w:sdtEndPr/>
                      <w:sdtContent>
                        <w:ins w:id="497" w:author="임 종운" w:date="2022-05-17T05:07:00Z">
                          <w:r w:rsidR="007657EE">
                            <w:t>INSERT INTO study_topic(seq, topic) VALUES(8, 'RUBY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5"/>
                  <w:id w:val="-2131075836"/>
                </w:sdtPr>
                <w:sdtEndPr/>
                <w:sdtContent>
                  <w:p w14:paraId="64AF1F00" w14:textId="77777777" w:rsidR="007657EE" w:rsidRDefault="00916701" w:rsidP="00D42B0A">
                    <w:pPr>
                      <w:ind w:left="0" w:hanging="2"/>
                      <w:rPr>
                        <w:ins w:id="498" w:author="임 종운" w:date="2022-05-17T05:07:00Z"/>
                      </w:rPr>
                    </w:pPr>
                    <w:sdt>
                      <w:sdtPr>
                        <w:tag w:val="goog_rdk_434"/>
                        <w:id w:val="-249351740"/>
                      </w:sdtPr>
                      <w:sdtEndPr/>
                      <w:sdtContent>
                        <w:ins w:id="499" w:author="임 종운" w:date="2022-05-17T05:07:00Z">
                          <w:r w:rsidR="007657EE">
                            <w:t>INSERT INTO study_topic(seq, topic) VALUES(9, 'PHYTHON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7"/>
                  <w:id w:val="1020135915"/>
                </w:sdtPr>
                <w:sdtEndPr/>
                <w:sdtContent>
                  <w:p w14:paraId="2D453245" w14:textId="77777777" w:rsidR="007657EE" w:rsidRDefault="00916701" w:rsidP="00D42B0A">
                    <w:pPr>
                      <w:ind w:left="0" w:hanging="2"/>
                      <w:rPr>
                        <w:ins w:id="500" w:author="임 종운" w:date="2022-05-17T05:07:00Z"/>
                      </w:rPr>
                    </w:pPr>
                    <w:sdt>
                      <w:sdtPr>
                        <w:tag w:val="goog_rdk_436"/>
                        <w:id w:val="-1383707359"/>
                      </w:sdtPr>
                      <w:sdtEndPr/>
                      <w:sdtContent>
                        <w:ins w:id="501" w:author="임 종운" w:date="2022-05-17T05:07:00Z">
                          <w:r w:rsidR="007657EE">
                            <w:t>INSERT INTO study_topic(seq, topic) VALUES(10, 'HTML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9"/>
                  <w:id w:val="-313340138"/>
                </w:sdtPr>
                <w:sdtEndPr/>
                <w:sdtContent>
                  <w:p w14:paraId="52A650CA" w14:textId="77777777" w:rsidR="007657EE" w:rsidRDefault="00916701" w:rsidP="00D42B0A">
                    <w:pPr>
                      <w:ind w:left="0" w:hanging="2"/>
                      <w:rPr>
                        <w:ins w:id="502" w:author="임 종운" w:date="2022-05-17T05:07:00Z"/>
                      </w:rPr>
                    </w:pPr>
                    <w:sdt>
                      <w:sdtPr>
                        <w:tag w:val="goog_rdk_438"/>
                        <w:id w:val="-1014220425"/>
                      </w:sdtPr>
                      <w:sdtEndPr/>
                      <w:sdtContent>
                        <w:ins w:id="503" w:author="임 종운" w:date="2022-05-17T05:07:00Z">
                          <w:r w:rsidR="007657EE">
                            <w:t>INSERT INTO study_topic(seq, topic) VALUES(11, 'CSS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1"/>
                  <w:id w:val="-460422336"/>
                </w:sdtPr>
                <w:sdtEndPr/>
                <w:sdtContent>
                  <w:p w14:paraId="51763969" w14:textId="77777777" w:rsidR="007657EE" w:rsidRDefault="00916701" w:rsidP="00D42B0A">
                    <w:pPr>
                      <w:ind w:left="0" w:hanging="2"/>
                      <w:rPr>
                        <w:ins w:id="504" w:author="임 종운" w:date="2022-05-17T05:07:00Z"/>
                      </w:rPr>
                    </w:pPr>
                    <w:sdt>
                      <w:sdtPr>
                        <w:tag w:val="goog_rdk_440"/>
                        <w:id w:val="-291834134"/>
                      </w:sdtPr>
                      <w:sdtEndPr/>
                      <w:sdtContent>
                        <w:ins w:id="505" w:author="임 종운" w:date="2022-05-17T05:07:00Z">
                          <w:r w:rsidR="007657EE">
                            <w:t>INSERT INTO study_topic(seq, topic) VALUES(12, 'DOM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3"/>
                  <w:id w:val="-295220015"/>
                </w:sdtPr>
                <w:sdtEndPr/>
                <w:sdtContent>
                  <w:p w14:paraId="3F855DCA" w14:textId="77777777" w:rsidR="007657EE" w:rsidRDefault="00916701" w:rsidP="00D42B0A">
                    <w:pPr>
                      <w:ind w:left="0" w:hanging="2"/>
                      <w:rPr>
                        <w:ins w:id="506" w:author="임 종운" w:date="2022-05-17T05:07:00Z"/>
                      </w:rPr>
                    </w:pPr>
                    <w:sdt>
                      <w:sdtPr>
                        <w:tag w:val="goog_rdk_442"/>
                        <w:id w:val="-1722971298"/>
                      </w:sdtPr>
                      <w:sdtEndPr/>
                      <w:sdtContent>
                        <w:ins w:id="507" w:author="임 종운" w:date="2022-05-17T05:07:00Z">
                          <w:r w:rsidR="007657EE">
                            <w:t>INSERT INTO study_topic(seq, topic) VALUES(13, 'Spring FrameWork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5"/>
                  <w:id w:val="-1382475085"/>
                </w:sdtPr>
                <w:sdtEndPr/>
                <w:sdtContent>
                  <w:p w14:paraId="7A6BF6C1" w14:textId="77777777" w:rsidR="007657EE" w:rsidRDefault="00916701" w:rsidP="00D42B0A">
                    <w:pPr>
                      <w:ind w:left="0" w:hanging="2"/>
                      <w:rPr>
                        <w:ins w:id="508" w:author="임 종운" w:date="2022-05-17T05:07:00Z"/>
                      </w:rPr>
                    </w:pPr>
                    <w:sdt>
                      <w:sdtPr>
                        <w:tag w:val="goog_rdk_444"/>
                        <w:id w:val="1425604490"/>
                      </w:sdtPr>
                      <w:sdtEndPr/>
                      <w:sdtContent>
                        <w:ins w:id="509" w:author="임 종운" w:date="2022-05-17T05:07:00Z">
                          <w:r w:rsidR="007657EE">
                            <w:t>INSERT INTO study_topic(seq, topic) VALUES(14, '네트워크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7"/>
                  <w:id w:val="-1516760228"/>
                </w:sdtPr>
                <w:sdtEndPr/>
                <w:sdtContent>
                  <w:p w14:paraId="1AE64B4B" w14:textId="77777777" w:rsidR="007657EE" w:rsidRDefault="00916701" w:rsidP="00D42B0A">
                    <w:pPr>
                      <w:ind w:left="0" w:hanging="2"/>
                      <w:rPr>
                        <w:ins w:id="510" w:author="임 종운" w:date="2022-05-17T05:07:00Z"/>
                      </w:rPr>
                    </w:pPr>
                    <w:sdt>
                      <w:sdtPr>
                        <w:tag w:val="goog_rdk_446"/>
                        <w:id w:val="-1987376575"/>
                      </w:sdtPr>
                      <w:sdtEndPr/>
                      <w:sdtContent>
                        <w:ins w:id="511" w:author="임 종운" w:date="2022-05-17T05:07:00Z">
                          <w:r w:rsidR="007657EE">
                            <w:t>INSERT INTO study_topic(seq, topic) VALUES(15, 'SQL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9"/>
                  <w:id w:val="1545099805"/>
                </w:sdtPr>
                <w:sdtEndPr/>
                <w:sdtContent>
                  <w:p w14:paraId="0FE3356B" w14:textId="77777777" w:rsidR="007657EE" w:rsidRDefault="00916701" w:rsidP="00D42B0A">
                    <w:pPr>
                      <w:ind w:left="0" w:hanging="2"/>
                      <w:rPr>
                        <w:ins w:id="512" w:author="임 종운" w:date="2022-05-17T05:07:00Z"/>
                      </w:rPr>
                    </w:pPr>
                    <w:sdt>
                      <w:sdtPr>
                        <w:tag w:val="goog_rdk_448"/>
                        <w:id w:val="-16694764"/>
                      </w:sdtPr>
                      <w:sdtEndPr/>
                      <w:sdtContent>
                        <w:ins w:id="513" w:author="임 종운" w:date="2022-05-17T05:07:00Z">
                          <w:r w:rsidR="007657EE">
                            <w:t>INSERT INTO study_topic(seq, topic) VALUES(16, '프록시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1"/>
                  <w:id w:val="-1328202335"/>
                </w:sdtPr>
                <w:sdtEndPr/>
                <w:sdtContent>
                  <w:p w14:paraId="1A85140D" w14:textId="77777777" w:rsidR="007657EE" w:rsidRDefault="00916701" w:rsidP="00D42B0A">
                    <w:pPr>
                      <w:ind w:left="0" w:hanging="2"/>
                      <w:rPr>
                        <w:ins w:id="514" w:author="임 종운" w:date="2022-05-17T05:07:00Z"/>
                      </w:rPr>
                    </w:pPr>
                    <w:sdt>
                      <w:sdtPr>
                        <w:tag w:val="goog_rdk_450"/>
                        <w:id w:val="1838334856"/>
                      </w:sdtPr>
                      <w:sdtEndPr/>
                      <w:sdtContent>
                        <w:ins w:id="515" w:author="임 종운" w:date="2022-05-17T05:07:00Z">
                          <w:r w:rsidR="007657EE">
                            <w:t>INSERT INTO study_topic(seq, topic) VALUES(17, 'AOP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3"/>
                  <w:id w:val="1357082040"/>
                </w:sdtPr>
                <w:sdtEndPr/>
                <w:sdtContent>
                  <w:p w14:paraId="7E5F09D1" w14:textId="77777777" w:rsidR="007657EE" w:rsidRDefault="00916701" w:rsidP="00D42B0A">
                    <w:pPr>
                      <w:ind w:left="0" w:hanging="2"/>
                      <w:rPr>
                        <w:ins w:id="516" w:author="임 종운" w:date="2022-05-17T05:07:00Z"/>
                      </w:rPr>
                    </w:pPr>
                    <w:sdt>
                      <w:sdtPr>
                        <w:tag w:val="goog_rdk_452"/>
                        <w:id w:val="-1790808830"/>
                      </w:sdtPr>
                      <w:sdtEndPr/>
                      <w:sdtContent>
                        <w:ins w:id="517" w:author="임 종운" w:date="2022-05-17T05:07:00Z">
                          <w:r w:rsidR="007657EE">
                            <w:t>INSERT INTO study_topic(seq, topic) VALUES(18, 'JPA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5"/>
                  <w:id w:val="-10989415"/>
                </w:sdtPr>
                <w:sdtEndPr/>
                <w:sdtContent>
                  <w:p w14:paraId="1F0881A0" w14:textId="77777777" w:rsidR="007657EE" w:rsidRDefault="00916701" w:rsidP="00D42B0A">
                    <w:pPr>
                      <w:ind w:left="0" w:hanging="2"/>
                      <w:rPr>
                        <w:ins w:id="518" w:author="임 종운" w:date="2022-05-17T05:07:00Z"/>
                      </w:rPr>
                    </w:pPr>
                    <w:sdt>
                      <w:sdtPr>
                        <w:tag w:val="goog_rdk_454"/>
                        <w:id w:val="1932768144"/>
                      </w:sdtPr>
                      <w:sdtEndPr/>
                      <w:sdtContent>
                        <w:ins w:id="519" w:author="임 종운" w:date="2022-05-17T05:07:00Z">
                          <w:r w:rsidR="007657EE">
                            <w:t>INSERT INTO study_topic(seq, topic) VALUES(19, 'Bybatis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7"/>
                  <w:id w:val="-2035254664"/>
                </w:sdtPr>
                <w:sdtEndPr/>
                <w:sdtContent>
                  <w:p w14:paraId="2461A3C7" w14:textId="77777777" w:rsidR="007657EE" w:rsidRDefault="00916701" w:rsidP="00D42B0A">
                    <w:pPr>
                      <w:ind w:left="0" w:hanging="2"/>
                      <w:rPr>
                        <w:ins w:id="520" w:author="임 종운" w:date="2022-05-17T05:07:00Z"/>
                      </w:rPr>
                    </w:pPr>
                    <w:sdt>
                      <w:sdtPr>
                        <w:tag w:val="goog_rdk_456"/>
                        <w:id w:val="1352834852"/>
                      </w:sdtPr>
                      <w:sdtEndPr/>
                      <w:sdtContent>
                        <w:ins w:id="521" w:author="임 종운" w:date="2022-05-17T05:07:00Z">
                          <w:r w:rsidR="007657EE">
                            <w:t>INSERT INTO study_topic(seq, topic) VALUES(20, '스프링 데이터 JPA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9"/>
                  <w:id w:val="1137833548"/>
                </w:sdtPr>
                <w:sdtEndPr/>
                <w:sdtContent>
                  <w:p w14:paraId="50D4DC2A" w14:textId="77777777" w:rsidR="007657EE" w:rsidRDefault="00916701" w:rsidP="00D42B0A">
                    <w:pPr>
                      <w:ind w:left="0" w:hanging="2"/>
                      <w:rPr>
                        <w:ins w:id="522" w:author="임 종운" w:date="2022-05-17T05:07:00Z"/>
                      </w:rPr>
                    </w:pPr>
                    <w:sdt>
                      <w:sdtPr>
                        <w:tag w:val="goog_rdk_458"/>
                        <w:id w:val="-1631476587"/>
                      </w:sdtPr>
                      <w:sdtEndPr/>
                      <w:sdtContent>
                        <w:ins w:id="523" w:author="임 종운" w:date="2022-05-17T05:07:00Z">
                          <w:r w:rsidR="007657EE">
                            <w:t>INSERT INTO study_topic(seq, topic) VALUES(21, 'JDBC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1"/>
                  <w:id w:val="249780142"/>
                </w:sdtPr>
                <w:sdtEndPr/>
                <w:sdtContent>
                  <w:p w14:paraId="110F0D0E" w14:textId="77777777" w:rsidR="007657EE" w:rsidRDefault="00916701" w:rsidP="00D42B0A">
                    <w:pPr>
                      <w:ind w:left="0" w:hanging="2"/>
                      <w:rPr>
                        <w:ins w:id="524" w:author="임 종운" w:date="2022-05-17T05:07:00Z"/>
                      </w:rPr>
                    </w:pPr>
                    <w:sdt>
                      <w:sdtPr>
                        <w:tag w:val="goog_rdk_460"/>
                        <w:id w:val="602228546"/>
                      </w:sdtPr>
                      <w:sdtEndPr/>
                      <w:sdtContent>
                        <w:ins w:id="525" w:author="임 종운" w:date="2022-05-17T05:07:00Z">
                          <w:r w:rsidR="007657EE">
                            <w:t>INSERT INTO study_topic(seq, topic) VALUES(22, '템플릿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3"/>
                  <w:id w:val="-1763751698"/>
                </w:sdtPr>
                <w:sdtEndPr/>
                <w:sdtContent>
                  <w:p w14:paraId="097484BE" w14:textId="77777777" w:rsidR="007657EE" w:rsidRDefault="00916701" w:rsidP="00D42B0A">
                    <w:pPr>
                      <w:ind w:left="0" w:hanging="2"/>
                      <w:rPr>
                        <w:ins w:id="526" w:author="임 종운" w:date="2022-05-17T05:07:00Z"/>
                      </w:rPr>
                    </w:pPr>
                    <w:sdt>
                      <w:sdtPr>
                        <w:tag w:val="goog_rdk_462"/>
                        <w:id w:val="68239420"/>
                      </w:sdtPr>
                      <w:sdtEndPr/>
                      <w:sdtContent>
                        <w:ins w:id="527" w:author="임 종운" w:date="2022-05-17T05:07:00Z">
                          <w:r w:rsidR="007657EE">
                            <w:t>INSERT INTO study_topic(seq, topic) VALUES(23, 'VO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5"/>
                  <w:id w:val="-1850010720"/>
                </w:sdtPr>
                <w:sdtEndPr/>
                <w:sdtContent>
                  <w:p w14:paraId="56151868" w14:textId="77777777" w:rsidR="007657EE" w:rsidRDefault="00916701" w:rsidP="00D42B0A">
                    <w:pPr>
                      <w:ind w:left="0" w:hanging="2"/>
                      <w:rPr>
                        <w:ins w:id="528" w:author="임 종운" w:date="2022-05-17T05:07:00Z"/>
                      </w:rPr>
                    </w:pPr>
                    <w:sdt>
                      <w:sdtPr>
                        <w:tag w:val="goog_rdk_464"/>
                        <w:id w:val="747314363"/>
                      </w:sdtPr>
                      <w:sdtEndPr/>
                      <w:sdtContent>
                        <w:ins w:id="529" w:author="임 종운" w:date="2022-05-17T05:07:00Z">
                          <w:r w:rsidR="007657EE">
                            <w:t>INSERT INTO study_topic(seq, topic) VALUES(24, 'DTO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7"/>
                  <w:id w:val="2104145125"/>
                </w:sdtPr>
                <w:sdtEndPr/>
                <w:sdtContent>
                  <w:p w14:paraId="02562E25" w14:textId="77777777" w:rsidR="007657EE" w:rsidRDefault="00916701" w:rsidP="00D42B0A">
                    <w:pPr>
                      <w:ind w:left="0" w:hanging="2"/>
                      <w:rPr>
                        <w:ins w:id="530" w:author="임 종운" w:date="2022-05-17T05:07:00Z"/>
                      </w:rPr>
                    </w:pPr>
                    <w:sdt>
                      <w:sdtPr>
                        <w:tag w:val="goog_rdk_466"/>
                        <w:id w:val="734359241"/>
                      </w:sdtPr>
                      <w:sdtEndPr/>
                      <w:sdtContent>
                        <w:ins w:id="531" w:author="임 종운" w:date="2022-05-17T05:07:00Z">
                          <w:r w:rsidR="007657EE">
                            <w:t>INSERT INTO study_topic(seq, topic) VALUES(25, 'bean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9"/>
                  <w:id w:val="343444462"/>
                </w:sdtPr>
                <w:sdtEndPr/>
                <w:sdtContent>
                  <w:p w14:paraId="3F34E52F" w14:textId="77777777" w:rsidR="007657EE" w:rsidRDefault="00916701" w:rsidP="00D42B0A">
                    <w:pPr>
                      <w:ind w:left="0" w:hanging="2"/>
                      <w:rPr>
                        <w:ins w:id="532" w:author="임 종운" w:date="2022-05-17T05:07:00Z"/>
                      </w:rPr>
                    </w:pPr>
                    <w:sdt>
                      <w:sdtPr>
                        <w:tag w:val="goog_rdk_468"/>
                        <w:id w:val="443343210"/>
                      </w:sdtPr>
                      <w:sdtEndPr/>
                      <w:sdtContent>
                        <w:ins w:id="533" w:author="임 종운" w:date="2022-05-17T05:07:00Z">
                          <w:r w:rsidR="007657EE">
                            <w:t>INSERT INTO study_topic(seq, topic) VALUES(26, 'DI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1"/>
                  <w:id w:val="-492023296"/>
                </w:sdtPr>
                <w:sdtEndPr/>
                <w:sdtContent>
                  <w:p w14:paraId="6B490834" w14:textId="77777777" w:rsidR="007657EE" w:rsidRDefault="00916701" w:rsidP="00D42B0A">
                    <w:pPr>
                      <w:ind w:left="0" w:hanging="2"/>
                      <w:rPr>
                        <w:ins w:id="534" w:author="임 종운" w:date="2022-05-17T05:07:00Z"/>
                      </w:rPr>
                    </w:pPr>
                    <w:sdt>
                      <w:sdtPr>
                        <w:tag w:val="goog_rdk_470"/>
                        <w:id w:val="-2042126434"/>
                      </w:sdtPr>
                      <w:sdtEndPr/>
                      <w:sdtContent>
                        <w:ins w:id="535" w:author="임 종운" w:date="2022-05-17T05:07:00Z">
                          <w:r w:rsidR="007657EE">
                            <w:t>INSERT INTO study_topic(seq, topic) VALUES(27, 'MVC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3"/>
                  <w:id w:val="203454897"/>
                </w:sdtPr>
                <w:sdtEndPr/>
                <w:sdtContent>
                  <w:p w14:paraId="6BCC9259" w14:textId="77777777" w:rsidR="007657EE" w:rsidRDefault="00916701" w:rsidP="00D42B0A">
                    <w:pPr>
                      <w:ind w:left="0" w:hanging="2"/>
                      <w:rPr>
                        <w:ins w:id="536" w:author="임 종운" w:date="2022-05-17T05:07:00Z"/>
                      </w:rPr>
                    </w:pPr>
                    <w:sdt>
                      <w:sdtPr>
                        <w:tag w:val="goog_rdk_472"/>
                        <w:id w:val="369040194"/>
                      </w:sdtPr>
                      <w:sdtEndPr/>
                      <w:sdtContent>
                        <w:ins w:id="537" w:author="임 종운" w:date="2022-05-17T05:07:00Z">
                          <w:r w:rsidR="007657EE">
                            <w:t>INSERT INTO study_topic(seq, topic) VALUES(28, 'Json Format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5"/>
                  <w:id w:val="-1412997183"/>
                </w:sdtPr>
                <w:sdtEndPr/>
                <w:sdtContent>
                  <w:p w14:paraId="22174A0F" w14:textId="77777777" w:rsidR="007657EE" w:rsidRDefault="00916701" w:rsidP="00D42B0A">
                    <w:pPr>
                      <w:ind w:left="0" w:hanging="2"/>
                      <w:rPr>
                        <w:ins w:id="538" w:author="임 종운" w:date="2022-05-17T05:07:00Z"/>
                      </w:rPr>
                    </w:pPr>
                    <w:sdt>
                      <w:sdtPr>
                        <w:tag w:val="goog_rdk_474"/>
                        <w:id w:val="-457947322"/>
                      </w:sdtPr>
                      <w:sdtEndPr/>
                      <w:sdtContent>
                        <w:ins w:id="539" w:author="임 종운" w:date="2022-05-17T05:07:00Z">
                          <w:r w:rsidR="007657EE">
                            <w:t>INSERT INTO study_topic(seq, topic) VALUES(29, '2-tier 아키텍처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7"/>
                  <w:id w:val="867945749"/>
                </w:sdtPr>
                <w:sdtEndPr/>
                <w:sdtContent>
                  <w:p w14:paraId="7280E050" w14:textId="77777777" w:rsidR="007657EE" w:rsidRDefault="00916701" w:rsidP="00D42B0A">
                    <w:pPr>
                      <w:ind w:left="0" w:hanging="2"/>
                      <w:rPr>
                        <w:ins w:id="540" w:author="임 종운" w:date="2022-05-17T05:07:00Z"/>
                      </w:rPr>
                    </w:pPr>
                    <w:sdt>
                      <w:sdtPr>
                        <w:tag w:val="goog_rdk_476"/>
                        <w:id w:val="-1210180815"/>
                      </w:sdtPr>
                      <w:sdtEndPr/>
                      <w:sdtContent>
                        <w:ins w:id="541" w:author="임 종운" w:date="2022-05-17T05:07:00Z">
                          <w:r w:rsidR="007657EE">
                            <w:t>INSERT INTO study_topic(seq, topic) VALUES(30, '3-teir 아키텍처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9"/>
                  <w:id w:val="-324433837"/>
                </w:sdtPr>
                <w:sdtEndPr/>
                <w:sdtContent>
                  <w:p w14:paraId="552A461C" w14:textId="77777777" w:rsidR="007657EE" w:rsidRDefault="00916701" w:rsidP="00D42B0A">
                    <w:pPr>
                      <w:ind w:left="0" w:hanging="2"/>
                      <w:rPr>
                        <w:ins w:id="542" w:author="임 종운" w:date="2022-05-17T05:07:00Z"/>
                      </w:rPr>
                    </w:pPr>
                    <w:sdt>
                      <w:sdtPr>
                        <w:tag w:val="goog_rdk_478"/>
                        <w:id w:val="95994048"/>
                      </w:sdtPr>
                      <w:sdtEndPr/>
                      <w:sdtContent>
                        <w:ins w:id="543" w:author="임 종운" w:date="2022-05-17T05:07:00Z">
                          <w:r w:rsidR="007657EE">
                            <w:t>INSERT INTO study_topic(seq, topic) VALUES(31, '알고리듬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1"/>
                  <w:id w:val="-2144496073"/>
                </w:sdtPr>
                <w:sdtEndPr/>
                <w:sdtContent>
                  <w:p w14:paraId="51D0937C" w14:textId="77777777" w:rsidR="007657EE" w:rsidRDefault="00916701" w:rsidP="00D42B0A">
                    <w:pPr>
                      <w:ind w:left="0" w:hanging="2"/>
                      <w:rPr>
                        <w:ins w:id="544" w:author="임 종운" w:date="2022-05-17T05:07:00Z"/>
                      </w:rPr>
                    </w:pPr>
                    <w:sdt>
                      <w:sdtPr>
                        <w:tag w:val="goog_rdk_480"/>
                        <w:id w:val="938877566"/>
                      </w:sdtPr>
                      <w:sdtEndPr/>
                      <w:sdtContent>
                        <w:ins w:id="545" w:author="임 종운" w:date="2022-05-17T05:07:00Z">
                          <w:r w:rsidR="007657EE">
                            <w:t>INSERT INTO study_topic(seq, topic) VALUES(32, '알고리즘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3"/>
                  <w:id w:val="-2117282672"/>
                </w:sdtPr>
                <w:sdtEndPr/>
                <w:sdtContent>
                  <w:p w14:paraId="49B6EACA" w14:textId="77777777" w:rsidR="007657EE" w:rsidRDefault="00916701" w:rsidP="00D42B0A">
                    <w:pPr>
                      <w:ind w:left="0" w:hanging="2"/>
                      <w:rPr>
                        <w:ins w:id="546" w:author="임 종운" w:date="2022-05-17T05:07:00Z"/>
                      </w:rPr>
                    </w:pPr>
                    <w:sdt>
                      <w:sdtPr>
                        <w:tag w:val="goog_rdk_482"/>
                        <w:id w:val="305599047"/>
                      </w:sdtPr>
                      <w:sdtEndPr/>
                      <w:sdtContent>
                        <w:ins w:id="547" w:author="임 종운" w:date="2022-05-17T05:07:00Z">
                          <w:r w:rsidR="007657EE">
                            <w:t>INSERT INTO study_topic(seq, topic) VALUES(33, 'GraphQL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5"/>
                  <w:id w:val="-1610969889"/>
                </w:sdtPr>
                <w:sdtEndPr/>
                <w:sdtContent>
                  <w:p w14:paraId="095A330F" w14:textId="77777777" w:rsidR="007657EE" w:rsidRDefault="00916701" w:rsidP="00D42B0A">
                    <w:pPr>
                      <w:ind w:left="0" w:hanging="2"/>
                      <w:rPr>
                        <w:ins w:id="548" w:author="임 종운" w:date="2022-05-17T05:07:00Z"/>
                      </w:rPr>
                    </w:pPr>
                    <w:sdt>
                      <w:sdtPr>
                        <w:tag w:val="goog_rdk_484"/>
                        <w:id w:val="198518796"/>
                      </w:sdtPr>
                      <w:sdtEndPr/>
                      <w:sdtContent>
                        <w:ins w:id="549" w:author="임 종운" w:date="2022-05-17T05:07:00Z">
                          <w:r w:rsidR="007657EE">
                            <w:t>INSERT INTO study_topic(seq, topic) VALUES(34, 'Rest API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7"/>
                  <w:id w:val="-1464184118"/>
                </w:sdtPr>
                <w:sdtEndPr/>
                <w:sdtContent>
                  <w:p w14:paraId="64657A99" w14:textId="77777777" w:rsidR="007657EE" w:rsidRDefault="00916701" w:rsidP="00D42B0A">
                    <w:pPr>
                      <w:ind w:left="0" w:hanging="2"/>
                      <w:rPr>
                        <w:ins w:id="550" w:author="임 종운" w:date="2022-05-17T05:07:00Z"/>
                      </w:rPr>
                    </w:pPr>
                    <w:sdt>
                      <w:sdtPr>
                        <w:tag w:val="goog_rdk_486"/>
                        <w:id w:val="-1461640664"/>
                      </w:sdtPr>
                      <w:sdtEndPr/>
                      <w:sdtContent>
                        <w:ins w:id="551" w:author="임 종운" w:date="2022-05-17T05:07:00Z">
                          <w:r w:rsidR="007657EE">
                            <w:t>INSERT INTO study_topic(seq, topic) VALUES(35, 'OOP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9"/>
                  <w:id w:val="-1479915290"/>
                </w:sdtPr>
                <w:sdtEndPr/>
                <w:sdtContent>
                  <w:p w14:paraId="241D299C" w14:textId="77777777" w:rsidR="007657EE" w:rsidRDefault="00916701" w:rsidP="00D42B0A">
                    <w:pPr>
                      <w:ind w:left="0" w:hanging="2"/>
                      <w:rPr>
                        <w:ins w:id="552" w:author="임 종운" w:date="2022-05-17T05:07:00Z"/>
                      </w:rPr>
                    </w:pPr>
                    <w:sdt>
                      <w:sdtPr>
                        <w:tag w:val="goog_rdk_488"/>
                        <w:id w:val="1929769067"/>
                      </w:sdtPr>
                      <w:sdtEndPr/>
                      <w:sdtContent>
                        <w:ins w:id="553" w:author="임 종운" w:date="2022-05-17T05:07:00Z">
                          <w:r w:rsidR="007657EE">
                            <w:t>INSERT INTO study_topic(seq, topic) VALUES(36, '보안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1"/>
                  <w:id w:val="1227262128"/>
                </w:sdtPr>
                <w:sdtEndPr/>
                <w:sdtContent>
                  <w:p w14:paraId="0DD1F9FA" w14:textId="77777777" w:rsidR="007657EE" w:rsidRDefault="00916701" w:rsidP="00D42B0A">
                    <w:pPr>
                      <w:ind w:left="0" w:hanging="2"/>
                      <w:rPr>
                        <w:ins w:id="554" w:author="임 종운" w:date="2022-05-17T05:07:00Z"/>
                      </w:rPr>
                    </w:pPr>
                    <w:sdt>
                      <w:sdtPr>
                        <w:tag w:val="goog_rdk_490"/>
                        <w:id w:val="-17933736"/>
                      </w:sdtPr>
                      <w:sdtEndPr/>
                      <w:sdtContent>
                        <w:ins w:id="555" w:author="임 종운" w:date="2022-05-17T05:07:00Z">
                          <w:r w:rsidR="007657EE">
                            <w:t>INSERT INTO study_topic(seq, topic) VALUES(37, 'V8 Engine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3"/>
                  <w:id w:val="1595668249"/>
                </w:sdtPr>
                <w:sdtEndPr/>
                <w:sdtContent>
                  <w:p w14:paraId="4B6F970E" w14:textId="77777777" w:rsidR="007657EE" w:rsidRDefault="00916701" w:rsidP="00D42B0A">
                    <w:pPr>
                      <w:ind w:left="0" w:hanging="2"/>
                      <w:rPr>
                        <w:ins w:id="556" w:author="임 종운" w:date="2022-05-17T05:07:00Z"/>
                      </w:rPr>
                    </w:pPr>
                    <w:sdt>
                      <w:sdtPr>
                        <w:tag w:val="goog_rdk_492"/>
                        <w:id w:val="656117117"/>
                      </w:sdtPr>
                      <w:sdtEndPr/>
                      <w:sdtContent>
                        <w:ins w:id="557" w:author="임 종운" w:date="2022-05-17T05:07:00Z">
                          <w:r w:rsidR="007657EE">
                            <w:t>INSERT INTO study_topic(seq, topic) VALUES(38, 'NodeJs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5"/>
                  <w:id w:val="554128961"/>
                </w:sdtPr>
                <w:sdtEndPr/>
                <w:sdtContent>
                  <w:p w14:paraId="1302C683" w14:textId="77777777" w:rsidR="007657EE" w:rsidRDefault="00916701" w:rsidP="00D42B0A">
                    <w:pPr>
                      <w:ind w:left="0" w:hanging="2"/>
                      <w:rPr>
                        <w:ins w:id="558" w:author="임 종운" w:date="2022-05-17T05:07:00Z"/>
                      </w:rPr>
                    </w:pPr>
                    <w:sdt>
                      <w:sdtPr>
                        <w:tag w:val="goog_rdk_494"/>
                        <w:id w:val="-266471266"/>
                      </w:sdtPr>
                      <w:sdtEndPr/>
                      <w:sdtContent>
                        <w:ins w:id="559" w:author="임 종운" w:date="2022-05-17T05:07:00Z">
                          <w:r w:rsidR="007657EE">
                            <w:t>INSERT INTO study_topic(seq, topic) VALUES(39, '데이터베이스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7"/>
                  <w:id w:val="162438618"/>
                </w:sdtPr>
                <w:sdtEndPr/>
                <w:sdtContent>
                  <w:p w14:paraId="6C863B92" w14:textId="77777777" w:rsidR="007657EE" w:rsidRDefault="00916701" w:rsidP="00D42B0A">
                    <w:pPr>
                      <w:ind w:left="0" w:hanging="2"/>
                      <w:rPr>
                        <w:ins w:id="560" w:author="임 종운" w:date="2022-05-17T05:07:00Z"/>
                      </w:rPr>
                    </w:pPr>
                    <w:sdt>
                      <w:sdtPr>
                        <w:tag w:val="goog_rdk_496"/>
                        <w:id w:val="1202215758"/>
                      </w:sdtPr>
                      <w:sdtEndPr/>
                      <w:sdtContent>
                        <w:ins w:id="561" w:author="임 종운" w:date="2022-05-17T05:07:00Z">
                          <w:r w:rsidR="007657EE">
                            <w:t>INSERT INTO study_topic(seq, topic) VALUES(40, 'AWS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9"/>
                  <w:id w:val="568307126"/>
                </w:sdtPr>
                <w:sdtEndPr/>
                <w:sdtContent>
                  <w:p w14:paraId="74A841C7" w14:textId="77777777" w:rsidR="007657EE" w:rsidRDefault="00916701" w:rsidP="00D42B0A">
                    <w:pPr>
                      <w:ind w:left="0" w:hanging="2"/>
                      <w:rPr>
                        <w:ins w:id="562" w:author="임 종운" w:date="2022-05-17T05:07:00Z"/>
                      </w:rPr>
                    </w:pPr>
                    <w:sdt>
                      <w:sdtPr>
                        <w:tag w:val="goog_rdk_498"/>
                        <w:id w:val="388149527"/>
                      </w:sdtPr>
                      <w:sdtEndPr/>
                      <w:sdtContent>
                        <w:ins w:id="563" w:author="임 종운" w:date="2022-05-17T05:07:00Z">
                          <w:r w:rsidR="007657EE">
                            <w:t>INSERT INTO study_topic(seq, topic) VALUES(41, '클라우드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1"/>
                  <w:id w:val="-2012666033"/>
                </w:sdtPr>
                <w:sdtEndPr/>
                <w:sdtContent>
                  <w:p w14:paraId="75F0654D" w14:textId="77777777" w:rsidR="007657EE" w:rsidRDefault="00916701" w:rsidP="00D42B0A">
                    <w:pPr>
                      <w:ind w:left="0" w:hanging="2"/>
                      <w:rPr>
                        <w:ins w:id="564" w:author="임 종운" w:date="2022-05-17T05:07:00Z"/>
                      </w:rPr>
                    </w:pPr>
                    <w:sdt>
                      <w:sdtPr>
                        <w:tag w:val="goog_rdk_500"/>
                        <w:id w:val="1884831871"/>
                      </w:sdtPr>
                      <w:sdtEndPr/>
                      <w:sdtContent>
                        <w:ins w:id="565" w:author="임 종운" w:date="2022-05-17T05:07:00Z">
                          <w:r w:rsidR="007657EE">
                            <w:t>INSERT INTO study_topic(seq, topic) VALUES(42, 'ROBLOX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3"/>
                  <w:id w:val="1348679752"/>
                </w:sdtPr>
                <w:sdtEndPr/>
                <w:sdtContent>
                  <w:p w14:paraId="226B3E79" w14:textId="77777777" w:rsidR="007657EE" w:rsidRDefault="00916701" w:rsidP="00D42B0A">
                    <w:pPr>
                      <w:ind w:left="0" w:hanging="2"/>
                      <w:rPr>
                        <w:ins w:id="566" w:author="임 종운" w:date="2022-05-17T05:07:00Z"/>
                      </w:rPr>
                    </w:pPr>
                    <w:sdt>
                      <w:sdtPr>
                        <w:tag w:val="goog_rdk_502"/>
                        <w:id w:val="1594355143"/>
                      </w:sdtPr>
                      <w:sdtEndPr/>
                      <w:sdtContent>
                        <w:ins w:id="567" w:author="임 종운" w:date="2022-05-17T05:07:00Z">
                          <w:r w:rsidR="007657EE">
                            <w:t>INSERT INTO study_topic(seq, topic) VALUES(43, 'Cookie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5"/>
                  <w:id w:val="-820973919"/>
                </w:sdtPr>
                <w:sdtEndPr/>
                <w:sdtContent>
                  <w:p w14:paraId="07487968" w14:textId="77777777" w:rsidR="007657EE" w:rsidRDefault="00916701" w:rsidP="00D42B0A">
                    <w:pPr>
                      <w:ind w:left="0" w:hanging="2"/>
                      <w:rPr>
                        <w:ins w:id="568" w:author="임 종운" w:date="2022-05-17T05:07:00Z"/>
                      </w:rPr>
                    </w:pPr>
                    <w:sdt>
                      <w:sdtPr>
                        <w:tag w:val="goog_rdk_504"/>
                        <w:id w:val="2113086187"/>
                      </w:sdtPr>
                      <w:sdtEndPr/>
                      <w:sdtContent>
                        <w:ins w:id="569" w:author="임 종운" w:date="2022-05-17T05:07:00Z">
                          <w:r w:rsidR="007657EE">
                            <w:t>INSERT INTO study_topic(seq, topic) VALUES(44, 'Session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7"/>
                  <w:id w:val="-202642790"/>
                </w:sdtPr>
                <w:sdtEndPr/>
                <w:sdtContent>
                  <w:p w14:paraId="02664F45" w14:textId="77777777" w:rsidR="007657EE" w:rsidRDefault="00916701" w:rsidP="00D42B0A">
                    <w:pPr>
                      <w:ind w:left="0" w:hanging="2"/>
                      <w:rPr>
                        <w:ins w:id="570" w:author="임 종운" w:date="2022-05-17T05:07:00Z"/>
                      </w:rPr>
                    </w:pPr>
                    <w:sdt>
                      <w:sdtPr>
                        <w:tag w:val="goog_rdk_506"/>
                        <w:id w:val="-257676918"/>
                      </w:sdtPr>
                      <w:sdtEndPr/>
                      <w:sdtContent>
                        <w:ins w:id="571" w:author="임 종운" w:date="2022-05-17T05:07:00Z">
                          <w:r w:rsidR="007657EE">
                            <w:t>INSERT INTO study_topic(seq, topic) VALUES(45, 'Token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9"/>
                  <w:id w:val="-2035018407"/>
                </w:sdtPr>
                <w:sdtEndPr/>
                <w:sdtContent>
                  <w:p w14:paraId="29FBBE4B" w14:textId="77777777" w:rsidR="007657EE" w:rsidRDefault="00916701" w:rsidP="00D42B0A">
                    <w:pPr>
                      <w:ind w:left="0" w:hanging="2"/>
                      <w:rPr>
                        <w:ins w:id="572" w:author="임 종운" w:date="2022-05-17T05:07:00Z"/>
                      </w:rPr>
                    </w:pPr>
                    <w:sdt>
                      <w:sdtPr>
                        <w:tag w:val="goog_rdk_508"/>
                        <w:id w:val="-1835292705"/>
                      </w:sdtPr>
                      <w:sdtEndPr/>
                      <w:sdtContent>
                        <w:ins w:id="573" w:author="임 종운" w:date="2022-05-17T05:07:00Z">
                          <w:r w:rsidR="007657EE">
                            <w:t>INSERT INTO study_topic(seq, topic) VALUES(46, 'MetaData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1"/>
                  <w:id w:val="1517039367"/>
                </w:sdtPr>
                <w:sdtEndPr/>
                <w:sdtContent>
                  <w:p w14:paraId="39C00DE1" w14:textId="77777777" w:rsidR="007657EE" w:rsidRDefault="00916701" w:rsidP="00D42B0A">
                    <w:pPr>
                      <w:ind w:left="0" w:hanging="2"/>
                      <w:rPr>
                        <w:ins w:id="574" w:author="임 종운" w:date="2022-05-17T05:07:00Z"/>
                      </w:rPr>
                    </w:pPr>
                    <w:sdt>
                      <w:sdtPr>
                        <w:tag w:val="goog_rdk_510"/>
                        <w:id w:val="1250697893"/>
                      </w:sdtPr>
                      <w:sdtEndPr/>
                      <w:sdtContent>
                        <w:ins w:id="575" w:author="임 종운" w:date="2022-05-17T05:07:00Z">
                          <w:r w:rsidR="007657EE">
                            <w:t>INSERT INTO study_topic(seq, topic) VALUES(47, 'BlockChain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3"/>
                  <w:id w:val="-1292974579"/>
                </w:sdtPr>
                <w:sdtEndPr/>
                <w:sdtContent>
                  <w:p w14:paraId="17E137EC" w14:textId="77777777" w:rsidR="007657EE" w:rsidRDefault="00916701" w:rsidP="00D42B0A">
                    <w:pPr>
                      <w:ind w:left="0" w:hanging="2"/>
                      <w:rPr>
                        <w:ins w:id="576" w:author="임 종운" w:date="2022-05-17T05:07:00Z"/>
                      </w:rPr>
                    </w:pPr>
                    <w:sdt>
                      <w:sdtPr>
                        <w:tag w:val="goog_rdk_512"/>
                        <w:id w:val="1637301078"/>
                      </w:sdtPr>
                      <w:sdtEndPr/>
                      <w:sdtContent>
                        <w:ins w:id="577" w:author="임 종운" w:date="2022-05-17T05:07:00Z">
                          <w:r w:rsidR="007657EE">
                            <w:t>INSERT INTO study_topic(seq, topic) VALUES(48, 'Clean Clode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5"/>
                  <w:id w:val="-435138732"/>
                </w:sdtPr>
                <w:sdtEndPr/>
                <w:sdtContent>
                  <w:p w14:paraId="362B21A4" w14:textId="77777777" w:rsidR="007657EE" w:rsidRDefault="00916701" w:rsidP="00D42B0A">
                    <w:pPr>
                      <w:ind w:left="0" w:hanging="2"/>
                      <w:rPr>
                        <w:ins w:id="578" w:author="임 종운" w:date="2022-05-17T05:07:00Z"/>
                      </w:rPr>
                    </w:pPr>
                    <w:sdt>
                      <w:sdtPr>
                        <w:tag w:val="goog_rdk_514"/>
                        <w:id w:val="1025441141"/>
                      </w:sdtPr>
                      <w:sdtEndPr/>
                      <w:sdtContent>
                        <w:ins w:id="579" w:author="임 종운" w:date="2022-05-17T05:07:00Z">
                          <w:r w:rsidR="007657EE">
                            <w:t>INSERT INTO study_topic(seq, topic) VALUES(49, 'GitHub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7"/>
                  <w:id w:val="1094361493"/>
                </w:sdtPr>
                <w:sdtEndPr/>
                <w:sdtContent>
                  <w:p w14:paraId="2FB6604E" w14:textId="77777777" w:rsidR="007657EE" w:rsidRDefault="00916701" w:rsidP="00D42B0A">
                    <w:pPr>
                      <w:ind w:left="0" w:hanging="2"/>
                      <w:rPr>
                        <w:ins w:id="580" w:author="임 종운" w:date="2022-05-17T05:07:00Z"/>
                      </w:rPr>
                    </w:pPr>
                    <w:sdt>
                      <w:sdtPr>
                        <w:tag w:val="goog_rdk_516"/>
                        <w:id w:val="-1604026559"/>
                      </w:sdtPr>
                      <w:sdtEndPr/>
                      <w:sdtContent>
                        <w:ins w:id="581" w:author="임 종운" w:date="2022-05-17T05:07:00Z">
                          <w:r w:rsidR="007657EE">
                            <w:t>INSERT INTO study_topic(seq, topic) VALUES(50, 'SVN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9"/>
                  <w:id w:val="977115209"/>
                </w:sdtPr>
                <w:sdtEndPr/>
                <w:sdtContent>
                  <w:p w14:paraId="02994E02" w14:textId="77777777" w:rsidR="007657EE" w:rsidRDefault="00916701" w:rsidP="00D42B0A">
                    <w:pPr>
                      <w:ind w:left="0" w:hanging="2"/>
                      <w:rPr>
                        <w:ins w:id="582" w:author="임 종운" w:date="2022-05-17T05:07:00Z"/>
                      </w:rPr>
                    </w:pPr>
                    <w:sdt>
                      <w:sdtPr>
                        <w:tag w:val="goog_rdk_518"/>
                        <w:id w:val="1019357600"/>
                      </w:sdtPr>
                      <w:sdtEndPr/>
                      <w:sdtContent>
                        <w:ins w:id="583" w:author="임 종운" w:date="2022-05-17T05:07:00Z">
                          <w:r w:rsidR="007657EE">
                            <w:t>INSERT INTO study_topic(seq, topic) VALUES(51, 'CVS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1"/>
                  <w:id w:val="1218403177"/>
                </w:sdtPr>
                <w:sdtEndPr/>
                <w:sdtContent>
                  <w:p w14:paraId="4E5242A5" w14:textId="77777777" w:rsidR="007657EE" w:rsidRDefault="00916701" w:rsidP="00D42B0A">
                    <w:pPr>
                      <w:ind w:left="0" w:hanging="2"/>
                      <w:rPr>
                        <w:ins w:id="584" w:author="임 종운" w:date="2022-05-17T05:07:00Z"/>
                      </w:rPr>
                    </w:pPr>
                    <w:sdt>
                      <w:sdtPr>
                        <w:tag w:val="goog_rdk_520"/>
                        <w:id w:val="-2102940676"/>
                      </w:sdtPr>
                      <w:sdtEndPr/>
                      <w:sdtContent>
                        <w:ins w:id="585" w:author="임 종운" w:date="2022-05-17T05:07:00Z">
                          <w:r w:rsidR="007657EE">
                            <w:t>INSERT INTO study_topic(seq, topic) VALUES(52, 'URI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3"/>
                  <w:id w:val="1970937424"/>
                </w:sdtPr>
                <w:sdtEndPr/>
                <w:sdtContent>
                  <w:p w14:paraId="44D39C52" w14:textId="77777777" w:rsidR="007657EE" w:rsidRDefault="00916701" w:rsidP="00D42B0A">
                    <w:pPr>
                      <w:ind w:left="0" w:hanging="2"/>
                      <w:rPr>
                        <w:ins w:id="586" w:author="임 종운" w:date="2022-05-17T05:07:00Z"/>
                      </w:rPr>
                    </w:pPr>
                    <w:sdt>
                      <w:sdtPr>
                        <w:tag w:val="goog_rdk_522"/>
                        <w:id w:val="605241016"/>
                      </w:sdtPr>
                      <w:sdtEndPr/>
                      <w:sdtContent>
                        <w:ins w:id="587" w:author="임 종운" w:date="2022-05-17T05:07:00Z">
                          <w:r w:rsidR="007657EE">
                            <w:t>INSERT INTO study_topic(seq, topic) VALUES(53, 'HTTP 상태코드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5"/>
                  <w:id w:val="-979145015"/>
                </w:sdtPr>
                <w:sdtEndPr/>
                <w:sdtContent>
                  <w:p w14:paraId="0520C13F" w14:textId="77777777" w:rsidR="007657EE" w:rsidRDefault="00916701" w:rsidP="00D42B0A">
                    <w:pPr>
                      <w:ind w:left="0" w:hanging="2"/>
                      <w:rPr>
                        <w:ins w:id="588" w:author="임 종운" w:date="2022-05-17T05:07:00Z"/>
                      </w:rPr>
                    </w:pPr>
                    <w:sdt>
                      <w:sdtPr>
                        <w:tag w:val="goog_rdk_524"/>
                        <w:id w:val="1141767781"/>
                      </w:sdtPr>
                      <w:sdtEndPr/>
                      <w:sdtContent>
                        <w:ins w:id="589" w:author="임 종운" w:date="2022-05-17T05:07:00Z">
                          <w:r w:rsidR="007657EE">
                            <w:t>INSERT INTO study_topic(seq, topic) VALUES(54, '프로토콜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7"/>
                  <w:id w:val="-760063955"/>
                </w:sdtPr>
                <w:sdtEndPr/>
                <w:sdtContent>
                  <w:p w14:paraId="54A23DFD" w14:textId="77777777" w:rsidR="007657EE" w:rsidRDefault="00916701" w:rsidP="00D42B0A">
                    <w:pPr>
                      <w:ind w:left="0" w:hanging="2"/>
                      <w:rPr>
                        <w:ins w:id="590" w:author="임 종운" w:date="2022-05-17T05:07:00Z"/>
                      </w:rPr>
                    </w:pPr>
                    <w:sdt>
                      <w:sdtPr>
                        <w:tag w:val="goog_rdk_526"/>
                        <w:id w:val="1774120207"/>
                      </w:sdtPr>
                      <w:sdtEndPr/>
                      <w:sdtContent>
                        <w:ins w:id="591" w:author="임 종운" w:date="2022-05-17T05:07:00Z">
                          <w:r w:rsidR="007657EE">
                            <w:t>INSERT INTO study_topic(seq, topic) VALUES(55, 'viewResolver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9"/>
                  <w:id w:val="1808282667"/>
                </w:sdtPr>
                <w:sdtEndPr/>
                <w:sdtContent>
                  <w:p w14:paraId="6F310446" w14:textId="77777777" w:rsidR="007657EE" w:rsidRDefault="00916701" w:rsidP="00D42B0A">
                    <w:pPr>
                      <w:ind w:left="0" w:hanging="2"/>
                      <w:rPr>
                        <w:ins w:id="592" w:author="임 종운" w:date="2022-05-17T05:07:00Z"/>
                      </w:rPr>
                    </w:pPr>
                    <w:sdt>
                      <w:sdtPr>
                        <w:tag w:val="goog_rdk_528"/>
                        <w:id w:val="16667258"/>
                      </w:sdtPr>
                      <w:sdtEndPr/>
                      <w:sdtContent>
                        <w:ins w:id="593" w:author="임 종운" w:date="2022-05-17T05:07:00Z">
                          <w:r w:rsidR="007657EE">
                            <w:t>INSERT INTO study_topic(seq, topic) VALUES(56, '스프링 부트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1"/>
                  <w:id w:val="-772555503"/>
                </w:sdtPr>
                <w:sdtEndPr/>
                <w:sdtContent>
                  <w:p w14:paraId="467DEAD0" w14:textId="77777777" w:rsidR="007657EE" w:rsidRDefault="00916701" w:rsidP="00D42B0A">
                    <w:pPr>
                      <w:ind w:left="0" w:hanging="2"/>
                      <w:rPr>
                        <w:ins w:id="594" w:author="임 종운" w:date="2022-05-17T05:07:00Z"/>
                      </w:rPr>
                    </w:pPr>
                    <w:sdt>
                      <w:sdtPr>
                        <w:tag w:val="goog_rdk_530"/>
                        <w:id w:val="-1546750867"/>
                      </w:sdtPr>
                      <w:sdtEndPr/>
                      <w:sdtContent>
                        <w:ins w:id="595" w:author="임 종운" w:date="2022-05-17T05:07:00Z">
                          <w:r w:rsidR="007657EE">
                            <w:t>INSERT INTO study_topic(seq, topic) VALUES(57, 'HttpMessageConverter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3"/>
                  <w:id w:val="354468219"/>
                </w:sdtPr>
                <w:sdtEndPr/>
                <w:sdtContent>
                  <w:p w14:paraId="67A6114A" w14:textId="77777777" w:rsidR="007657EE" w:rsidRDefault="00916701" w:rsidP="00D42B0A">
                    <w:pPr>
                      <w:ind w:left="0" w:hanging="2"/>
                      <w:rPr>
                        <w:ins w:id="596" w:author="임 종운" w:date="2022-05-17T05:07:00Z"/>
                      </w:rPr>
                    </w:pPr>
                    <w:sdt>
                      <w:sdtPr>
                        <w:tag w:val="goog_rdk_532"/>
                        <w:id w:val="-1656449241"/>
                      </w:sdtPr>
                      <w:sdtEndPr/>
                      <w:sdtContent>
                        <w:ins w:id="597" w:author="임 종운" w:date="2022-05-17T05:07:00Z">
                          <w:r w:rsidR="007657EE">
                            <w:t>INSERT INTO study_topic(seq, topic) VALUES(58, 'XML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5"/>
                  <w:id w:val="817077547"/>
                </w:sdtPr>
                <w:sdtEndPr/>
                <w:sdtContent>
                  <w:p w14:paraId="68F23B04" w14:textId="77777777" w:rsidR="007657EE" w:rsidRDefault="00916701" w:rsidP="00D42B0A">
                    <w:pPr>
                      <w:ind w:left="0" w:hanging="2"/>
                      <w:rPr>
                        <w:ins w:id="598" w:author="임 종운" w:date="2022-05-17T05:07:00Z"/>
                      </w:rPr>
                    </w:pPr>
                    <w:sdt>
                      <w:sdtPr>
                        <w:tag w:val="goog_rdk_534"/>
                        <w:id w:val="-501513557"/>
                      </w:sdtPr>
                      <w:sdtEndPr/>
                      <w:sdtContent>
                        <w:ins w:id="599" w:author="임 종운" w:date="2022-05-17T05:07:00Z">
                          <w:r w:rsidR="007657EE">
                            <w:t>INSERT INTO study_topic(seq, topic) VALUES(59, 'Interface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7"/>
                  <w:id w:val="1323931806"/>
                </w:sdtPr>
                <w:sdtEndPr/>
                <w:sdtContent>
                  <w:p w14:paraId="2FCF0150" w14:textId="77777777" w:rsidR="007657EE" w:rsidRDefault="00916701" w:rsidP="00D42B0A">
                    <w:pPr>
                      <w:ind w:left="0" w:hanging="2"/>
                      <w:rPr>
                        <w:ins w:id="600" w:author="임 종운" w:date="2022-05-17T05:07:00Z"/>
                      </w:rPr>
                    </w:pPr>
                    <w:sdt>
                      <w:sdtPr>
                        <w:tag w:val="goog_rdk_536"/>
                        <w:id w:val="-571198830"/>
                      </w:sdtPr>
                      <w:sdtEndPr/>
                      <w:sdtContent>
                        <w:ins w:id="601" w:author="임 종운" w:date="2022-05-17T05:07:00Z">
                          <w:r w:rsidR="007657EE">
                            <w:t>INSERT INTO study_topic(seq, topic) VALUES(60, '라이브러리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9"/>
                  <w:id w:val="-2007277833"/>
                </w:sdtPr>
                <w:sdtEndPr/>
                <w:sdtContent>
                  <w:p w14:paraId="33723361" w14:textId="77777777" w:rsidR="007657EE" w:rsidRDefault="00916701" w:rsidP="00D42B0A">
                    <w:pPr>
                      <w:ind w:left="0" w:hanging="2"/>
                      <w:rPr>
                        <w:ins w:id="602" w:author="임 종운" w:date="2022-05-17T05:07:00Z"/>
                      </w:rPr>
                    </w:pPr>
                    <w:sdt>
                      <w:sdtPr>
                        <w:tag w:val="goog_rdk_538"/>
                        <w:id w:val="1470633881"/>
                      </w:sdtPr>
                      <w:sdtEndPr/>
                      <w:sdtContent>
                        <w:ins w:id="603" w:author="임 종운" w:date="2022-05-17T05:07:00Z">
                          <w:r w:rsidR="007657EE">
                            <w:t>INSERT INTO study_topic(seq, topic) VALUES(61, '플러그인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1"/>
                  <w:id w:val="-174347390"/>
                </w:sdtPr>
                <w:sdtEndPr/>
                <w:sdtContent>
                  <w:p w14:paraId="3F29D77F" w14:textId="77777777" w:rsidR="007657EE" w:rsidRDefault="00916701" w:rsidP="00D42B0A">
                    <w:pPr>
                      <w:ind w:left="0" w:hanging="2"/>
                      <w:rPr>
                        <w:ins w:id="604" w:author="임 종운" w:date="2022-05-17T05:07:00Z"/>
                      </w:rPr>
                    </w:pPr>
                    <w:sdt>
                      <w:sdtPr>
                        <w:tag w:val="goog_rdk_540"/>
                        <w:id w:val="-1837455069"/>
                      </w:sdtPr>
                      <w:sdtEndPr/>
                      <w:sdtContent>
                        <w:ins w:id="605" w:author="임 종운" w:date="2022-05-17T05:07:00Z">
                          <w:r w:rsidR="007657EE">
                            <w:t>INSERT INTO study_topic(seq, topic) VALUES(62, '마크업 언어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3"/>
                  <w:id w:val="-1952619382"/>
                </w:sdtPr>
                <w:sdtEndPr/>
                <w:sdtContent>
                  <w:p w14:paraId="433CF303" w14:textId="77777777" w:rsidR="007657EE" w:rsidRDefault="00916701" w:rsidP="00D42B0A">
                    <w:pPr>
                      <w:ind w:left="0" w:hanging="2"/>
                      <w:rPr>
                        <w:ins w:id="606" w:author="임 종운" w:date="2022-05-17T05:07:00Z"/>
                      </w:rPr>
                    </w:pPr>
                    <w:sdt>
                      <w:sdtPr>
                        <w:tag w:val="goog_rdk_542"/>
                        <w:id w:val="-232777004"/>
                      </w:sdtPr>
                      <w:sdtEndPr/>
                      <w:sdtContent>
                        <w:ins w:id="607" w:author="임 종운" w:date="2022-05-17T05:07:00Z">
                          <w:r w:rsidR="007657EE">
                            <w:t>INSERT INTO study_topic(seq, topic) VALUES(63, '웹 접근성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5"/>
                  <w:id w:val="1025364817"/>
                </w:sdtPr>
                <w:sdtEndPr/>
                <w:sdtContent>
                  <w:p w14:paraId="144385B2" w14:textId="77777777" w:rsidR="007657EE" w:rsidRDefault="00916701" w:rsidP="00D42B0A">
                    <w:pPr>
                      <w:ind w:left="0" w:hanging="2"/>
                      <w:rPr>
                        <w:ins w:id="608" w:author="임 종운" w:date="2022-05-17T05:07:00Z"/>
                      </w:rPr>
                    </w:pPr>
                    <w:sdt>
                      <w:sdtPr>
                        <w:tag w:val="goog_rdk_544"/>
                        <w:id w:val="1305505586"/>
                      </w:sdtPr>
                      <w:sdtEndPr/>
                      <w:sdtContent>
                        <w:ins w:id="609" w:author="임 종운" w:date="2022-05-17T05:07:00Z">
                          <w:r w:rsidR="007657EE">
                            <w:t>INSERT INTO study_topic(seq, topic) VALUES(64, '최적화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7"/>
                  <w:id w:val="1369564432"/>
                </w:sdtPr>
                <w:sdtEndPr/>
                <w:sdtContent>
                  <w:p w14:paraId="7D6CBBB4" w14:textId="77777777" w:rsidR="007657EE" w:rsidRDefault="00916701" w:rsidP="00D42B0A">
                    <w:pPr>
                      <w:ind w:left="0" w:hanging="2"/>
                      <w:rPr>
                        <w:ins w:id="610" w:author="임 종운" w:date="2022-05-17T05:07:00Z"/>
                      </w:rPr>
                    </w:pPr>
                    <w:sdt>
                      <w:sdtPr>
                        <w:tag w:val="goog_rdk_546"/>
                        <w:id w:val="739220555"/>
                      </w:sdtPr>
                      <w:sdtEndPr/>
                      <w:sdtContent>
                        <w:ins w:id="611" w:author="임 종운" w:date="2022-05-17T05:07:00Z">
                          <w:r w:rsidR="007657EE">
                            <w:t>INSERT INTO study_topic(seq, topic) VALUES(65, '오픈소스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9"/>
                  <w:id w:val="963781168"/>
                </w:sdtPr>
                <w:sdtEndPr/>
                <w:sdtContent>
                  <w:p w14:paraId="4F69D184" w14:textId="77777777" w:rsidR="007657EE" w:rsidRDefault="00916701" w:rsidP="00D42B0A">
                    <w:pPr>
                      <w:ind w:left="0" w:hanging="2"/>
                      <w:rPr>
                        <w:ins w:id="612" w:author="임 종운" w:date="2022-05-17T05:07:00Z"/>
                      </w:rPr>
                    </w:pPr>
                    <w:sdt>
                      <w:sdtPr>
                        <w:tag w:val="goog_rdk_548"/>
                        <w:id w:val="242145856"/>
                      </w:sdtPr>
                      <w:sdtEndPr/>
                      <w:sdtContent>
                        <w:ins w:id="613" w:author="임 종운" w:date="2022-05-17T05:07:00Z">
                          <w:r w:rsidR="007657EE">
                            <w:t>INSERT INTO study_topic(seq, topic) VALUES(66, 'SDK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1"/>
                  <w:id w:val="1850369272"/>
                </w:sdtPr>
                <w:sdtEndPr/>
                <w:sdtContent>
                  <w:p w14:paraId="299788CD" w14:textId="77777777" w:rsidR="007657EE" w:rsidRDefault="00916701" w:rsidP="00D42B0A">
                    <w:pPr>
                      <w:ind w:left="0" w:hanging="2"/>
                      <w:rPr>
                        <w:ins w:id="614" w:author="임 종운" w:date="2022-05-17T05:07:00Z"/>
                      </w:rPr>
                    </w:pPr>
                    <w:sdt>
                      <w:sdtPr>
                        <w:tag w:val="goog_rdk_550"/>
                        <w:id w:val="-752896426"/>
                      </w:sdtPr>
                      <w:sdtEndPr/>
                      <w:sdtContent>
                        <w:ins w:id="615" w:author="임 종운" w:date="2022-05-17T05:07:00Z">
                          <w:r w:rsidR="007657EE">
                            <w:t>INSERT INTO study_topic(seq, topic) VALUES(67, 'IDE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3"/>
                  <w:id w:val="-434824776"/>
                </w:sdtPr>
                <w:sdtEndPr/>
                <w:sdtContent>
                  <w:p w14:paraId="3567DDC4" w14:textId="77777777" w:rsidR="007657EE" w:rsidRDefault="00916701" w:rsidP="00D42B0A">
                    <w:pPr>
                      <w:ind w:left="0" w:hanging="2"/>
                      <w:rPr>
                        <w:ins w:id="616" w:author="임 종운" w:date="2022-05-17T05:07:00Z"/>
                      </w:rPr>
                    </w:pPr>
                    <w:sdt>
                      <w:sdtPr>
                        <w:tag w:val="goog_rdk_552"/>
                        <w:id w:val="-887874524"/>
                      </w:sdtPr>
                      <w:sdtEndPr/>
                      <w:sdtContent>
                        <w:ins w:id="617" w:author="임 종운" w:date="2022-05-17T05:07:00Z">
                          <w:r w:rsidR="007657EE">
                            <w:t>INSERT INTO study_topic(seq, topic) VALUES(68, '유닉스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5"/>
                  <w:id w:val="-1813706044"/>
                </w:sdtPr>
                <w:sdtEndPr/>
                <w:sdtContent>
                  <w:p w14:paraId="6CB37201" w14:textId="77777777" w:rsidR="007657EE" w:rsidRDefault="00916701" w:rsidP="00D42B0A">
                    <w:pPr>
                      <w:ind w:left="0" w:hanging="2"/>
                      <w:rPr>
                        <w:ins w:id="618" w:author="임 종운" w:date="2022-05-17T05:07:00Z"/>
                      </w:rPr>
                    </w:pPr>
                    <w:sdt>
                      <w:sdtPr>
                        <w:tag w:val="goog_rdk_554"/>
                        <w:id w:val="-270392499"/>
                      </w:sdtPr>
                      <w:sdtEndPr/>
                      <w:sdtContent>
                        <w:ins w:id="619" w:author="임 종운" w:date="2022-05-17T05:07:00Z">
                          <w:r w:rsidR="007657EE">
                            <w:t>INSERT INTO study_topic(seq, topic) VALUES(69, '리눅스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7"/>
                  <w:id w:val="1491220462"/>
                </w:sdtPr>
                <w:sdtEndPr/>
                <w:sdtContent>
                  <w:p w14:paraId="3B298D58" w14:textId="77777777" w:rsidR="007657EE" w:rsidRDefault="00916701" w:rsidP="00D42B0A">
                    <w:pPr>
                      <w:ind w:left="0" w:hanging="2"/>
                      <w:rPr>
                        <w:ins w:id="620" w:author="임 종운" w:date="2022-05-17T05:07:00Z"/>
                      </w:rPr>
                    </w:pPr>
                    <w:sdt>
                      <w:sdtPr>
                        <w:tag w:val="goog_rdk_556"/>
                        <w:id w:val="1282615920"/>
                      </w:sdtPr>
                      <w:sdtEndPr/>
                      <w:sdtContent>
                        <w:ins w:id="621" w:author="임 종운" w:date="2022-05-17T05:07:00Z">
                          <w:r w:rsidR="007657EE">
                            <w:t>INSERT INTO study_topic(seq, topic) VALUES(70, '스레드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9"/>
                  <w:id w:val="537392482"/>
                </w:sdtPr>
                <w:sdtEndPr/>
                <w:sdtContent>
                  <w:p w14:paraId="442041E9" w14:textId="77777777" w:rsidR="007657EE" w:rsidRDefault="00916701" w:rsidP="00D42B0A">
                    <w:pPr>
                      <w:ind w:left="0" w:hanging="2"/>
                      <w:rPr>
                        <w:ins w:id="622" w:author="임 종운" w:date="2022-05-17T05:07:00Z"/>
                      </w:rPr>
                    </w:pPr>
                    <w:sdt>
                      <w:sdtPr>
                        <w:tag w:val="goog_rdk_558"/>
                        <w:id w:val="-405843516"/>
                      </w:sdtPr>
                      <w:sdtEndPr/>
                      <w:sdtContent>
                        <w:ins w:id="623" w:author="임 종운" w:date="2022-05-17T05:07:00Z">
                          <w:r w:rsidR="007657EE">
                            <w:t>INSERT INTO study_topic(seq, topic) VALUES(71, 'AJAX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1"/>
                  <w:id w:val="-102893997"/>
                </w:sdtPr>
                <w:sdtEndPr/>
                <w:sdtContent>
                  <w:p w14:paraId="248D526D" w14:textId="77777777" w:rsidR="007657EE" w:rsidRDefault="00916701" w:rsidP="00D42B0A">
                    <w:pPr>
                      <w:ind w:left="0" w:hanging="2"/>
                      <w:rPr>
                        <w:ins w:id="624" w:author="임 종운" w:date="2022-05-17T05:07:00Z"/>
                      </w:rPr>
                    </w:pPr>
                    <w:sdt>
                      <w:sdtPr>
                        <w:tag w:val="goog_rdk_560"/>
                        <w:id w:val="402107940"/>
                      </w:sdtPr>
                      <w:sdtEndPr/>
                      <w:sdtContent>
                        <w:ins w:id="625" w:author="임 종운" w:date="2022-05-17T05:07:00Z">
                          <w:r w:rsidR="007657EE">
                            <w:t>INSERT INTO study_topic(seq, topic) VALUES(72, '적응형 웹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3"/>
                  <w:id w:val="-375548305"/>
                </w:sdtPr>
                <w:sdtEndPr/>
                <w:sdtContent>
                  <w:p w14:paraId="5C9FDDB6" w14:textId="77777777" w:rsidR="007657EE" w:rsidRDefault="00916701" w:rsidP="00D42B0A">
                    <w:pPr>
                      <w:ind w:left="0" w:hanging="2"/>
                      <w:rPr>
                        <w:ins w:id="626" w:author="임 종운" w:date="2022-05-17T05:07:00Z"/>
                      </w:rPr>
                    </w:pPr>
                    <w:sdt>
                      <w:sdtPr>
                        <w:tag w:val="goog_rdk_562"/>
                        <w:id w:val="1173602689"/>
                      </w:sdtPr>
                      <w:sdtEndPr/>
                      <w:sdtContent>
                        <w:ins w:id="627" w:author="임 종운" w:date="2022-05-17T05:07:00Z">
                          <w:r w:rsidR="007657EE">
                            <w:t>INSERT INTO study_topic(seq, topic) VALUES(73, '반응형 웹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5"/>
                  <w:id w:val="313300724"/>
                </w:sdtPr>
                <w:sdtEndPr/>
                <w:sdtContent>
                  <w:p w14:paraId="7C097F35" w14:textId="77777777" w:rsidR="007657EE" w:rsidRDefault="00916701" w:rsidP="00D42B0A">
                    <w:pPr>
                      <w:ind w:left="0" w:hanging="2"/>
                      <w:rPr>
                        <w:ins w:id="628" w:author="임 종운" w:date="2022-05-17T05:07:00Z"/>
                      </w:rPr>
                    </w:pPr>
                    <w:sdt>
                      <w:sdtPr>
                        <w:tag w:val="goog_rdk_564"/>
                        <w:id w:val="2122803427"/>
                      </w:sdtPr>
                      <w:sdtEndPr/>
                      <w:sdtContent>
                        <w:ins w:id="629" w:author="임 종운" w:date="2022-05-17T05:07:00Z">
                          <w:r w:rsidR="007657EE">
                            <w:t>INSERT INTO study_topic(seq, topic) VALUES(74, '인터랙티브 웹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7"/>
                  <w:id w:val="243080803"/>
                </w:sdtPr>
                <w:sdtEndPr/>
                <w:sdtContent>
                  <w:p w14:paraId="13620A45" w14:textId="77777777" w:rsidR="007657EE" w:rsidRDefault="00916701" w:rsidP="00D42B0A">
                    <w:pPr>
                      <w:ind w:left="0" w:hanging="2"/>
                      <w:rPr>
                        <w:ins w:id="630" w:author="임 종운" w:date="2022-05-17T05:07:00Z"/>
                      </w:rPr>
                    </w:pPr>
                    <w:sdt>
                      <w:sdtPr>
                        <w:tag w:val="goog_rdk_566"/>
                        <w:id w:val="1932456880"/>
                      </w:sdtPr>
                      <w:sdtEndPr/>
                      <w:sdtContent>
                        <w:ins w:id="631" w:author="임 종운" w:date="2022-05-17T05:07:00Z">
                          <w:r w:rsidR="007657EE">
                            <w:t>INSERT INTO study_topic(seq, topic) VALUES(75, 'MEAN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9"/>
                  <w:id w:val="-1998412186"/>
                </w:sdtPr>
                <w:sdtEndPr/>
                <w:sdtContent>
                  <w:p w14:paraId="3330AFD7" w14:textId="77777777" w:rsidR="007657EE" w:rsidRDefault="00916701" w:rsidP="00D42B0A">
                    <w:pPr>
                      <w:ind w:left="0" w:hanging="2"/>
                      <w:rPr>
                        <w:ins w:id="632" w:author="임 종운" w:date="2022-05-17T05:07:00Z"/>
                      </w:rPr>
                    </w:pPr>
                    <w:sdt>
                      <w:sdtPr>
                        <w:tag w:val="goog_rdk_568"/>
                        <w:id w:val="295565472"/>
                      </w:sdtPr>
                      <w:sdtEndPr/>
                      <w:sdtContent>
                        <w:ins w:id="633" w:author="임 종운" w:date="2022-05-17T05:07:00Z">
                          <w:r w:rsidR="007657EE">
                            <w:t>INSERT INTO study_topic(seq, topic) VALUES(76, 'MERN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1"/>
                  <w:id w:val="1870412409"/>
                </w:sdtPr>
                <w:sdtEndPr/>
                <w:sdtContent>
                  <w:p w14:paraId="6DD69C7A" w14:textId="77777777" w:rsidR="007657EE" w:rsidRDefault="00916701" w:rsidP="00D42B0A">
                    <w:pPr>
                      <w:ind w:left="0" w:hanging="2"/>
                      <w:rPr>
                        <w:ins w:id="634" w:author="임 종운" w:date="2022-05-17T05:07:00Z"/>
                      </w:rPr>
                    </w:pPr>
                    <w:sdt>
                      <w:sdtPr>
                        <w:tag w:val="goog_rdk_570"/>
                        <w:id w:val="49744634"/>
                      </w:sdtPr>
                      <w:sdtEndPr/>
                      <w:sdtContent>
                        <w:ins w:id="635" w:author="임 종운" w:date="2022-05-17T05:07:00Z">
                          <w:r w:rsidR="007657EE">
                            <w:t>INSERT INTO study_topic(seq, topic) VALUES(77, 'MEVN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3"/>
                  <w:id w:val="-896277691"/>
                </w:sdtPr>
                <w:sdtEndPr/>
                <w:sdtContent>
                  <w:p w14:paraId="5D3DD833" w14:textId="77777777" w:rsidR="007657EE" w:rsidRDefault="00916701" w:rsidP="00D42B0A">
                    <w:pPr>
                      <w:ind w:left="0" w:hanging="2"/>
                      <w:rPr>
                        <w:ins w:id="636" w:author="임 종운" w:date="2022-05-17T05:07:00Z"/>
                      </w:rPr>
                    </w:pPr>
                    <w:sdt>
                      <w:sdtPr>
                        <w:tag w:val="goog_rdk_572"/>
                        <w:id w:val="-1940064121"/>
                      </w:sdtPr>
                      <w:sdtEndPr/>
                      <w:sdtContent>
                        <w:ins w:id="637" w:author="임 종운" w:date="2022-05-17T05:07:00Z">
                          <w:r w:rsidR="007657EE">
                            <w:t>INSERT INTO study_topic(seq, topic) VALUES(78, 'CDN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5"/>
                  <w:id w:val="1806581154"/>
                </w:sdtPr>
                <w:sdtEndPr/>
                <w:sdtContent>
                  <w:p w14:paraId="289BFB50" w14:textId="77777777" w:rsidR="007657EE" w:rsidRDefault="00916701" w:rsidP="00D42B0A">
                    <w:pPr>
                      <w:ind w:left="0" w:hanging="2"/>
                      <w:rPr>
                        <w:ins w:id="638" w:author="임 종운" w:date="2022-05-17T05:07:00Z"/>
                      </w:rPr>
                    </w:pPr>
                    <w:sdt>
                      <w:sdtPr>
                        <w:tag w:val="goog_rdk_574"/>
                        <w:id w:val="717637478"/>
                      </w:sdtPr>
                      <w:sdtEndPr/>
                      <w:sdtContent>
                        <w:ins w:id="639" w:author="임 종운" w:date="2022-05-17T05:07:00Z">
                          <w:r w:rsidR="007657EE">
                            <w:t>INSERT INTO study_topic(seq, topic) VALUES(79, '브라우저 캐싱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7"/>
                  <w:id w:val="121583045"/>
                </w:sdtPr>
                <w:sdtEndPr/>
                <w:sdtContent>
                  <w:p w14:paraId="0304FD4A" w14:textId="77777777" w:rsidR="007657EE" w:rsidRDefault="00916701" w:rsidP="00D42B0A">
                    <w:pPr>
                      <w:ind w:left="0" w:hanging="2"/>
                      <w:rPr>
                        <w:ins w:id="640" w:author="임 종운" w:date="2022-05-17T05:07:00Z"/>
                      </w:rPr>
                    </w:pPr>
                    <w:sdt>
                      <w:sdtPr>
                        <w:tag w:val="goog_rdk_576"/>
                        <w:id w:val="-851335861"/>
                      </w:sdtPr>
                      <w:sdtEndPr/>
                      <w:sdtContent>
                        <w:ins w:id="641" w:author="임 종운" w:date="2022-05-17T05:07:00Z">
                          <w:r w:rsidR="007657EE">
                            <w:t>INSERT INTO study_topic(seq, topic) VALUES(80, 'UX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9"/>
                  <w:id w:val="1809427869"/>
                </w:sdtPr>
                <w:sdtEndPr/>
                <w:sdtContent>
                  <w:p w14:paraId="7175AF76" w14:textId="77777777" w:rsidR="007657EE" w:rsidRDefault="00916701" w:rsidP="00D42B0A">
                    <w:pPr>
                      <w:ind w:left="0" w:hanging="2"/>
                      <w:rPr>
                        <w:ins w:id="642" w:author="임 종운" w:date="2022-05-17T05:07:00Z"/>
                      </w:rPr>
                    </w:pPr>
                    <w:sdt>
                      <w:sdtPr>
                        <w:tag w:val="goog_rdk_578"/>
                        <w:id w:val="627908198"/>
                      </w:sdtPr>
                      <w:sdtEndPr/>
                      <w:sdtContent>
                        <w:ins w:id="643" w:author="임 종운" w:date="2022-05-17T05:07:00Z">
                          <w:r w:rsidR="007657EE">
                            <w:t>INSERT INTO study_topic(seq, topic) VALUES(81, 'UI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1"/>
                  <w:id w:val="613418667"/>
                </w:sdtPr>
                <w:sdtEndPr/>
                <w:sdtContent>
                  <w:p w14:paraId="4AD928D2" w14:textId="77777777" w:rsidR="007657EE" w:rsidRDefault="00916701" w:rsidP="00D42B0A">
                    <w:pPr>
                      <w:ind w:left="0" w:hanging="2"/>
                      <w:rPr>
                        <w:ins w:id="644" w:author="임 종운" w:date="2022-05-17T05:07:00Z"/>
                      </w:rPr>
                    </w:pPr>
                    <w:sdt>
                      <w:sdtPr>
                        <w:tag w:val="goog_rdk_580"/>
                        <w:id w:val="-1319023361"/>
                      </w:sdtPr>
                      <w:sdtEndPr/>
                      <w:sdtContent>
                        <w:ins w:id="645" w:author="임 종운" w:date="2022-05-17T05:07:00Z">
                          <w:r w:rsidR="007657EE">
                            <w:t>INSERT INTO study_topic(seq, topic) VALUES(82, 'GUI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3"/>
                  <w:id w:val="369416190"/>
                </w:sdtPr>
                <w:sdtEndPr/>
                <w:sdtContent>
                  <w:p w14:paraId="07FFE0E0" w14:textId="77777777" w:rsidR="007657EE" w:rsidRDefault="00916701" w:rsidP="00D42B0A">
                    <w:pPr>
                      <w:ind w:left="0" w:hanging="2"/>
                      <w:rPr>
                        <w:ins w:id="646" w:author="임 종운" w:date="2022-05-17T05:07:00Z"/>
                      </w:rPr>
                    </w:pPr>
                    <w:sdt>
                      <w:sdtPr>
                        <w:tag w:val="goog_rdk_582"/>
                        <w:id w:val="167383540"/>
                      </w:sdtPr>
                      <w:sdtEndPr/>
                      <w:sdtContent>
                        <w:ins w:id="647" w:author="임 종운" w:date="2022-05-17T05:07:00Z">
                          <w:r w:rsidR="007657EE">
                            <w:t>INSERT INTO study_topic(seq, topic) VALUES(83, '모달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5"/>
                  <w:id w:val="-296226891"/>
                </w:sdtPr>
                <w:sdtEndPr/>
                <w:sdtContent>
                  <w:p w14:paraId="7E62AA04" w14:textId="77777777" w:rsidR="007657EE" w:rsidRDefault="00916701" w:rsidP="00D42B0A">
                    <w:pPr>
                      <w:ind w:left="0" w:hanging="2"/>
                      <w:rPr>
                        <w:ins w:id="648" w:author="임 종운" w:date="2022-05-17T05:07:00Z"/>
                      </w:rPr>
                    </w:pPr>
                    <w:sdt>
                      <w:sdtPr>
                        <w:tag w:val="goog_rdk_584"/>
                        <w:id w:val="-2099323059"/>
                      </w:sdtPr>
                      <w:sdtEndPr/>
                      <w:sdtContent>
                        <w:ins w:id="649" w:author="임 종운" w:date="2022-05-17T05:07:00Z">
                          <w:r w:rsidR="007657EE">
                            <w:t>INSERT INTO study_topic(seq, topic) VALUES(84, '임베디드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7"/>
                  <w:id w:val="-603655655"/>
                </w:sdtPr>
                <w:sdtEndPr/>
                <w:sdtContent>
                  <w:p w14:paraId="2A2167F2" w14:textId="77777777" w:rsidR="007657EE" w:rsidRDefault="00916701" w:rsidP="00D42B0A">
                    <w:pPr>
                      <w:ind w:left="0" w:hanging="2"/>
                      <w:rPr>
                        <w:ins w:id="650" w:author="임 종운" w:date="2022-05-17T05:07:00Z"/>
                      </w:rPr>
                    </w:pPr>
                    <w:sdt>
                      <w:sdtPr>
                        <w:tag w:val="goog_rdk_586"/>
                        <w:id w:val="1484812273"/>
                      </w:sdtPr>
                      <w:sdtEndPr/>
                      <w:sdtContent>
                        <w:ins w:id="651" w:author="임 종운" w:date="2022-05-17T05:07:00Z">
                          <w:r w:rsidR="007657EE">
                            <w:t>INSERT INTO study_topic(seq, topic) VALUES(85, '펌웨어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9"/>
                  <w:id w:val="-748575586"/>
                </w:sdtPr>
                <w:sdtEndPr/>
                <w:sdtContent>
                  <w:p w14:paraId="5E9D7891" w14:textId="77777777" w:rsidR="007657EE" w:rsidRDefault="00916701" w:rsidP="00D42B0A">
                    <w:pPr>
                      <w:ind w:left="0" w:hanging="2"/>
                      <w:rPr>
                        <w:ins w:id="652" w:author="임 종운" w:date="2022-05-17T05:07:00Z"/>
                      </w:rPr>
                    </w:pPr>
                    <w:sdt>
                      <w:sdtPr>
                        <w:tag w:val="goog_rdk_588"/>
                        <w:id w:val="221565020"/>
                      </w:sdtPr>
                      <w:sdtEndPr/>
                      <w:sdtContent>
                        <w:ins w:id="653" w:author="임 종운" w:date="2022-05-17T05:07:00Z">
                          <w:r w:rsidR="007657EE">
                            <w:t>INSERT INTO study_topic(seq, topic) VALUES(86, '자료구조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1"/>
                  <w:id w:val="-1341613826"/>
                </w:sdtPr>
                <w:sdtEndPr/>
                <w:sdtContent>
                  <w:p w14:paraId="5A2741B8" w14:textId="77777777" w:rsidR="007657EE" w:rsidRDefault="00916701" w:rsidP="00D42B0A">
                    <w:pPr>
                      <w:ind w:left="0" w:hanging="2"/>
                      <w:rPr>
                        <w:ins w:id="654" w:author="임 종운" w:date="2022-05-17T05:07:00Z"/>
                      </w:rPr>
                    </w:pPr>
                    <w:sdt>
                      <w:sdtPr>
                        <w:tag w:val="goog_rdk_590"/>
                        <w:id w:val="-1705013421"/>
                      </w:sdtPr>
                      <w:sdtEndPr/>
                      <w:sdtContent>
                        <w:ins w:id="655" w:author="임 종운" w:date="2022-05-17T05:07:00Z">
                          <w:r w:rsidR="007657EE">
                            <w:t>INSERT INTO study_topic(seq, topic) VALUES(87, '디버깅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3"/>
                  <w:id w:val="1452360232"/>
                </w:sdtPr>
                <w:sdtEndPr/>
                <w:sdtContent>
                  <w:p w14:paraId="2F111107" w14:textId="77777777" w:rsidR="007657EE" w:rsidRDefault="00916701" w:rsidP="00D42B0A">
                    <w:pPr>
                      <w:ind w:left="0" w:hanging="2"/>
                      <w:rPr>
                        <w:ins w:id="656" w:author="임 종운" w:date="2022-05-17T05:07:00Z"/>
                      </w:rPr>
                    </w:pPr>
                    <w:sdt>
                      <w:sdtPr>
                        <w:tag w:val="goog_rdk_592"/>
                        <w:id w:val="-1648124239"/>
                      </w:sdtPr>
                      <w:sdtEndPr/>
                      <w:sdtContent>
                        <w:ins w:id="657" w:author="임 종운" w:date="2022-05-17T05:07:00Z">
                          <w:r w:rsidR="007657EE">
                            <w:t>INSERT INTO study_topic(seq, topic) VALUES(88, '리팩토링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5"/>
                  <w:id w:val="1741742281"/>
                </w:sdtPr>
                <w:sdtEndPr/>
                <w:sdtContent>
                  <w:p w14:paraId="3CC70393" w14:textId="77777777" w:rsidR="007657EE" w:rsidRDefault="00916701" w:rsidP="00D42B0A">
                    <w:pPr>
                      <w:ind w:left="0" w:hanging="2"/>
                      <w:rPr>
                        <w:ins w:id="658" w:author="임 종운" w:date="2022-05-17T05:07:00Z"/>
                      </w:rPr>
                    </w:pPr>
                    <w:sdt>
                      <w:sdtPr>
                        <w:tag w:val="goog_rdk_594"/>
                        <w:id w:val="1530445519"/>
                      </w:sdtPr>
                      <w:sdtEndPr/>
                      <w:sdtContent>
                        <w:ins w:id="659" w:author="임 종운" w:date="2022-05-17T05:07:00Z">
                          <w:r w:rsidR="007657EE">
                            <w:t>INSERT INTO study_topic(seq, topic) VALUES(89, '코딩 컨벤션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7"/>
                  <w:id w:val="460383007"/>
                </w:sdtPr>
                <w:sdtEndPr/>
                <w:sdtContent>
                  <w:p w14:paraId="39E0E390" w14:textId="77777777" w:rsidR="007657EE" w:rsidRDefault="00916701" w:rsidP="00D42B0A">
                    <w:pPr>
                      <w:ind w:left="0" w:hanging="2"/>
                      <w:rPr>
                        <w:ins w:id="660" w:author="임 종운" w:date="2022-05-17T05:07:00Z"/>
                      </w:rPr>
                    </w:pPr>
                    <w:sdt>
                      <w:sdtPr>
                        <w:tag w:val="goog_rdk_596"/>
                        <w:id w:val="-302161440"/>
                      </w:sdtPr>
                      <w:sdtEndPr/>
                      <w:sdtContent>
                        <w:ins w:id="661" w:author="임 종운" w:date="2022-05-17T05:07:00Z">
                          <w:r w:rsidR="007657EE">
                            <w:t>INSERT INTO study_topic(seq, topic) VALUES(90, '기술 부채 스터디');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9"/>
                  <w:id w:val="723178077"/>
                </w:sdtPr>
                <w:sdtEndPr/>
                <w:sdtContent>
                  <w:p w14:paraId="0386D7E5" w14:textId="77777777" w:rsidR="007657EE" w:rsidRDefault="00916701" w:rsidP="00D42B0A">
                    <w:pPr>
                      <w:ind w:left="0" w:hanging="2"/>
                      <w:rPr>
                        <w:ins w:id="662" w:author="임 종운" w:date="2022-05-17T05:07:00Z"/>
                      </w:rPr>
                    </w:pPr>
                    <w:sdt>
                      <w:sdtPr>
                        <w:tag w:val="goog_rdk_598"/>
                        <w:id w:val="-1712711339"/>
                      </w:sdtPr>
                      <w:sdtEndPr/>
                      <w:sdtContent/>
                    </w:sdt>
                  </w:p>
                </w:sdtContent>
              </w:sdt>
            </w:tc>
          </w:tr>
        </w:sdtContent>
      </w:sdt>
    </w:tbl>
    <w:p w14:paraId="3C5C9EB5" w14:textId="2A892033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69A515D3" w14:textId="7D431C8F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sdt>
        <w:sdtPr>
          <w:tag w:val="goog_rdk_612"/>
          <w:id w:val="1278906226"/>
        </w:sdtPr>
        <w:sdtEndPr/>
        <w:sdtContent>
          <w:tr w:rsidR="007657EE" w14:paraId="4F808340" w14:textId="77777777" w:rsidTr="00D42B0A">
            <w:trPr>
              <w:trHeight w:val="195"/>
            </w:trPr>
            <w:tc>
              <w:tcPr>
                <w:tcW w:w="1689" w:type="dxa"/>
                <w:shd w:val="clear" w:color="auto" w:fill="D9D9D9"/>
                <w:vAlign w:val="center"/>
              </w:tcPr>
              <w:sdt>
                <w:sdtPr>
                  <w:tag w:val="goog_rdk_614"/>
                  <w:id w:val="-222678342"/>
                </w:sdtPr>
                <w:sdtEndPr/>
                <w:sdtContent>
                  <w:p w14:paraId="5D9E8C65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663" w:author="임 종운" w:date="2022-05-17T05:07:00Z"/>
                      </w:rPr>
                    </w:pPr>
                    <w:sdt>
                      <w:sdtPr>
                        <w:tag w:val="goog_rdk_613"/>
                        <w:id w:val="-1549299950"/>
                      </w:sdtPr>
                      <w:sdtEndPr/>
                      <w:sdtContent>
                        <w:ins w:id="664" w:author="임 종운" w:date="2022-05-17T05:07:00Z">
                          <w:r w:rsidR="007657EE">
                            <w:t>테이블명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5507" w:type="dxa"/>
                <w:shd w:val="clear" w:color="auto" w:fill="auto"/>
                <w:vAlign w:val="center"/>
              </w:tcPr>
              <w:sdt>
                <w:sdtPr>
                  <w:tag w:val="goog_rdk_616"/>
                  <w:id w:val="-450326311"/>
                </w:sdtPr>
                <w:sdtEndPr/>
                <w:sdtContent>
                  <w:p w14:paraId="267CE33F" w14:textId="77777777" w:rsidR="007657EE" w:rsidRDefault="00916701" w:rsidP="00D42B0A">
                    <w:pPr>
                      <w:ind w:left="0" w:hanging="2"/>
                      <w:rPr>
                        <w:ins w:id="665" w:author="임 종운" w:date="2022-05-17T05:07:00Z"/>
                      </w:rPr>
                    </w:pPr>
                    <w:sdt>
                      <w:sdtPr>
                        <w:tag w:val="goog_rdk_615"/>
                        <w:id w:val="1741668270"/>
                      </w:sdtPr>
                      <w:sdtEndPr/>
                      <w:sdtContent>
                        <w:ins w:id="666" w:author="임 종운" w:date="2022-05-17T05:07:00Z">
                          <w:r w:rsidR="007657EE">
                            <w:t>job_current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827" w:type="dxa"/>
                <w:shd w:val="clear" w:color="auto" w:fill="D9D9D9"/>
                <w:vAlign w:val="center"/>
              </w:tcPr>
              <w:sdt>
                <w:sdtPr>
                  <w:tag w:val="goog_rdk_618"/>
                  <w:id w:val="-566258797"/>
                </w:sdtPr>
                <w:sdtEndPr/>
                <w:sdtContent>
                  <w:p w14:paraId="2026B896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667" w:author="임 종운" w:date="2022-05-17T05:07:00Z"/>
                      </w:rPr>
                    </w:pPr>
                    <w:sdt>
                      <w:sdtPr>
                        <w:tag w:val="goog_rdk_617"/>
                        <w:id w:val="889839496"/>
                      </w:sdtPr>
                      <w:sdtEndPr/>
                      <w:sdtContent>
                        <w:ins w:id="668" w:author="임 종운" w:date="2022-05-17T05:07:00Z">
                          <w:r w:rsidR="007657EE">
                            <w:t>작성일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151" w:type="dxa"/>
                <w:vAlign w:val="center"/>
              </w:tcPr>
              <w:sdt>
                <w:sdtPr>
                  <w:tag w:val="goog_rdk_620"/>
                  <w:id w:val="1036234765"/>
                </w:sdtPr>
                <w:sdtEndPr/>
                <w:sdtContent>
                  <w:p w14:paraId="08841E06" w14:textId="77777777" w:rsidR="007657EE" w:rsidRDefault="00916701" w:rsidP="00D42B0A">
                    <w:pPr>
                      <w:ind w:left="0" w:hanging="2"/>
                      <w:rPr>
                        <w:ins w:id="669" w:author="임 종운" w:date="2022-05-17T05:07:00Z"/>
                      </w:rPr>
                    </w:pPr>
                    <w:sdt>
                      <w:sdtPr>
                        <w:tag w:val="goog_rdk_619"/>
                        <w:id w:val="-849179935"/>
                      </w:sdtPr>
                      <w:sdtEndPr/>
                      <w:sdtContent>
                        <w:ins w:id="670" w:author="임 종운" w:date="2022-05-17T05:07:00Z">
                          <w:r w:rsidR="007657EE">
                            <w:t>2022-05-17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621"/>
          <w:id w:val="-1297135620"/>
        </w:sdtPr>
        <w:sdtEndPr/>
        <w:sdtContent>
          <w:tr w:rsidR="007657EE" w14:paraId="546E0F1E" w14:textId="77777777" w:rsidTr="00D42B0A">
            <w:trPr>
              <w:trHeight w:val="173"/>
            </w:trPr>
            <w:tc>
              <w:tcPr>
                <w:tcW w:w="1689" w:type="dxa"/>
                <w:shd w:val="clear" w:color="auto" w:fill="D9D9D9"/>
                <w:vAlign w:val="center"/>
              </w:tcPr>
              <w:sdt>
                <w:sdtPr>
                  <w:tag w:val="goog_rdk_623"/>
                  <w:id w:val="-1665626127"/>
                </w:sdtPr>
                <w:sdtEndPr/>
                <w:sdtContent>
                  <w:p w14:paraId="10381B80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671" w:author="임 종운" w:date="2022-05-17T05:07:00Z"/>
                      </w:rPr>
                    </w:pPr>
                    <w:sdt>
                      <w:sdtPr>
                        <w:tag w:val="goog_rdk_622"/>
                        <w:id w:val="1564443590"/>
                      </w:sdtPr>
                      <w:sdtEndPr/>
                      <w:sdtContent>
                        <w:ins w:id="672" w:author="임 종운" w:date="2022-05-17T05:07:00Z">
                          <w:r w:rsidR="007657EE">
                            <w:t>System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5507" w:type="dxa"/>
                <w:shd w:val="clear" w:color="auto" w:fill="auto"/>
                <w:vAlign w:val="center"/>
              </w:tcPr>
              <w:sdt>
                <w:sdtPr>
                  <w:tag w:val="goog_rdk_625"/>
                  <w:id w:val="-628005984"/>
                </w:sdtPr>
                <w:sdtEndPr/>
                <w:sdtContent>
                  <w:p w14:paraId="5383AA88" w14:textId="77777777" w:rsidR="007657EE" w:rsidRDefault="00916701" w:rsidP="00D42B0A">
                    <w:pPr>
                      <w:ind w:left="0" w:hanging="2"/>
                      <w:rPr>
                        <w:ins w:id="673" w:author="임 종운" w:date="2022-05-17T05:07:00Z"/>
                      </w:rPr>
                    </w:pPr>
                    <w:sdt>
                      <w:sdtPr>
                        <w:tag w:val="goog_rdk_624"/>
                        <w:id w:val="1711691960"/>
                      </w:sdtPr>
                      <w:sdtEndPr/>
                      <w:sdtContent>
                        <w:ins w:id="674" w:author="임 종운" w:date="2022-05-17T05:07:00Z">
                          <w:r w:rsidR="007657EE">
                            <w:t>취업생 현황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827" w:type="dxa"/>
                <w:shd w:val="clear" w:color="auto" w:fill="D9D9D9"/>
                <w:vAlign w:val="center"/>
              </w:tcPr>
              <w:sdt>
                <w:sdtPr>
                  <w:tag w:val="goog_rdk_627"/>
                  <w:id w:val="410503857"/>
                </w:sdtPr>
                <w:sdtEndPr/>
                <w:sdtContent>
                  <w:p w14:paraId="7D32039C" w14:textId="77777777" w:rsidR="007657EE" w:rsidRDefault="00916701" w:rsidP="00D42B0A">
                    <w:pPr>
                      <w:ind w:left="0" w:hanging="2"/>
                      <w:jc w:val="center"/>
                      <w:rPr>
                        <w:ins w:id="675" w:author="임 종운" w:date="2022-05-17T05:07:00Z"/>
                      </w:rPr>
                    </w:pPr>
                    <w:sdt>
                      <w:sdtPr>
                        <w:tag w:val="goog_rdk_626"/>
                        <w:id w:val="1304812229"/>
                      </w:sdtPr>
                      <w:sdtEndPr/>
                      <w:sdtContent>
                        <w:ins w:id="676" w:author="임 종운" w:date="2022-05-17T05:07:00Z">
                          <w:r w:rsidR="007657EE">
                            <w:t>작성자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151" w:type="dxa"/>
                <w:vAlign w:val="center"/>
              </w:tcPr>
              <w:sdt>
                <w:sdtPr>
                  <w:tag w:val="goog_rdk_629"/>
                  <w:id w:val="-969362786"/>
                </w:sdtPr>
                <w:sdtEndPr/>
                <w:sdtContent>
                  <w:p w14:paraId="02C18092" w14:textId="77777777" w:rsidR="007657EE" w:rsidRDefault="00916701" w:rsidP="00D42B0A">
                    <w:pPr>
                      <w:ind w:left="0" w:hanging="2"/>
                      <w:rPr>
                        <w:ins w:id="677" w:author="임 종운" w:date="2022-05-17T05:07:00Z"/>
                      </w:rPr>
                    </w:pPr>
                    <w:sdt>
                      <w:sdtPr>
                        <w:tag w:val="goog_rdk_628"/>
                        <w:id w:val="1404945636"/>
                      </w:sdtPr>
                      <w:sdtEndPr/>
                      <w:sdtContent>
                        <w:ins w:id="678" w:author="임 종운" w:date="2022-05-17T05:07:00Z">
                          <w:r w:rsidR="007657EE">
                            <w:t>임종운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630"/>
          <w:id w:val="726499483"/>
        </w:sdtPr>
        <w:sdtEndPr/>
        <w:sdtContent>
          <w:tr w:rsidR="007657EE" w14:paraId="44166B64" w14:textId="77777777" w:rsidTr="00D42B0A">
            <w:tc>
              <w:tcPr>
                <w:tcW w:w="14174" w:type="dxa"/>
                <w:gridSpan w:val="4"/>
                <w:shd w:val="clear" w:color="auto" w:fill="D9D9D9"/>
                <w:vAlign w:val="center"/>
              </w:tcPr>
              <w:sdt>
                <w:sdtPr>
                  <w:tag w:val="goog_rdk_632"/>
                  <w:id w:val="976728143"/>
                </w:sdtPr>
                <w:sdtEndPr/>
                <w:sdtContent>
                  <w:p w14:paraId="1D46E6F1" w14:textId="77777777" w:rsidR="007657EE" w:rsidRDefault="00916701" w:rsidP="00D42B0A">
                    <w:pPr>
                      <w:ind w:left="0" w:hanging="2"/>
                      <w:rPr>
                        <w:ins w:id="679" w:author="임 종운" w:date="2022-05-17T05:07:00Z"/>
                      </w:rPr>
                    </w:pPr>
                    <w:sdt>
                      <w:sdtPr>
                        <w:tag w:val="goog_rdk_631"/>
                        <w:id w:val="-260370084"/>
                      </w:sdtPr>
                      <w:sdtEndPr/>
                      <w:sdtContent>
                        <w:ins w:id="680" w:author="임 종운" w:date="2022-05-17T05:07:00Z">
                          <w:r w:rsidR="007657EE">
                            <w:t>DML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639"/>
          <w:id w:val="987748920"/>
        </w:sdtPr>
        <w:sdtEndPr/>
        <w:sdtContent>
          <w:tr w:rsidR="007657EE" w14:paraId="563AF166" w14:textId="77777777" w:rsidTr="00D42B0A">
            <w:tc>
              <w:tcPr>
                <w:tcW w:w="14174" w:type="dxa"/>
                <w:gridSpan w:val="4"/>
                <w:vAlign w:val="center"/>
              </w:tcPr>
              <w:sdt>
                <w:sdtPr>
                  <w:tag w:val="goog_rdk_641"/>
                  <w:id w:val="-594485350"/>
                </w:sdtPr>
                <w:sdtEndPr/>
                <w:sdtContent>
                  <w:p w14:paraId="2B22ABE1" w14:textId="77777777" w:rsidR="007657EE" w:rsidRDefault="00916701" w:rsidP="00D42B0A">
                    <w:pPr>
                      <w:ind w:left="0" w:hanging="2"/>
                      <w:rPr>
                        <w:ins w:id="681" w:author="임 종운" w:date="2022-05-17T05:07:00Z"/>
                      </w:rPr>
                    </w:pPr>
                    <w:sdt>
                      <w:sdtPr>
                        <w:tag w:val="goog_rdk_640"/>
                        <w:id w:val="683715097"/>
                      </w:sdtPr>
                      <w:sdtEndPr/>
                      <w:sdtContent/>
                    </w:sdt>
                  </w:p>
                </w:sdtContent>
              </w:sdt>
              <w:sdt>
                <w:sdtPr>
                  <w:tag w:val="goog_rdk_643"/>
                  <w:id w:val="-1411760545"/>
                </w:sdtPr>
                <w:sdtEndPr/>
                <w:sdtContent>
                  <w:p w14:paraId="6C289454" w14:textId="77777777" w:rsidR="007657EE" w:rsidRDefault="00916701" w:rsidP="00D42B0A">
                    <w:pPr>
                      <w:ind w:left="0" w:hanging="2"/>
                      <w:rPr>
                        <w:ins w:id="682" w:author="임 종운" w:date="2022-05-17T05:07:00Z"/>
                      </w:rPr>
                    </w:pPr>
                    <w:sdt>
                      <w:sdtPr>
                        <w:tag w:val="goog_rdk_642"/>
                        <w:id w:val="2144309275"/>
                      </w:sdtPr>
                      <w:sdtEndPr/>
                      <w:sdtContent>
                        <w:ins w:id="683" w:author="임 종운" w:date="2022-05-17T05:07:00Z">
                          <w:r w:rsidR="007657EE">
                            <w:t>INSERT INTO job_current  (seq, student_seq, company, job_field_seq, hire_date) VALUES (1, 1, '(주)위고컴퍼니', 4, '2021-09-13');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5"/>
                  <w:id w:val="-1992476323"/>
                </w:sdtPr>
                <w:sdtEndPr/>
                <w:sdtContent>
                  <w:p w14:paraId="6BCF4031" w14:textId="77777777" w:rsidR="007657EE" w:rsidRDefault="00916701" w:rsidP="00D42B0A">
                    <w:pPr>
                      <w:ind w:left="0" w:hanging="2"/>
                      <w:rPr>
                        <w:ins w:id="684" w:author="임 종운" w:date="2022-05-17T05:07:00Z"/>
                      </w:rPr>
                    </w:pPr>
                    <w:sdt>
                      <w:sdtPr>
                        <w:tag w:val="goog_rdk_644"/>
                        <w:id w:val="100079519"/>
                      </w:sdtPr>
                      <w:sdtEndPr/>
                      <w:sdtContent>
                        <w:ins w:id="685" w:author="임 종운" w:date="2022-05-17T05:07:00Z">
                          <w:r w:rsidR="007657EE">
                            <w:t>INSERT INTO job_current  (seq, student_seq, company, job_field_seq, hire_date) VALUES (2, 2, '(주)노스텍', 4, '2022-02-17');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7"/>
                  <w:id w:val="1074782368"/>
                </w:sdtPr>
                <w:sdtEndPr/>
                <w:sdtContent>
                  <w:p w14:paraId="08DE8460" w14:textId="77777777" w:rsidR="007657EE" w:rsidRDefault="00916701" w:rsidP="00D42B0A">
                    <w:pPr>
                      <w:ind w:left="0" w:hanging="2"/>
                      <w:rPr>
                        <w:ins w:id="686" w:author="임 종운" w:date="2022-05-17T05:07:00Z"/>
                      </w:rPr>
                    </w:pPr>
                    <w:sdt>
                      <w:sdtPr>
                        <w:tag w:val="goog_rdk_646"/>
                        <w:id w:val="29075635"/>
                      </w:sdtPr>
                      <w:sdtEndPr/>
                      <w:sdtContent>
                        <w:ins w:id="687" w:author="임 종운" w:date="2022-05-17T05:07:00Z">
                          <w:r w:rsidR="007657EE">
                            <w:t>INSERT INTO job_current  (seq, student_seq, company, job_field_seq, hire_date) VALUES (3, 3, '베이더엔터테이먼트코리아', 8, '2022-02-20');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9"/>
                  <w:id w:val="-21549050"/>
                </w:sdtPr>
                <w:sdtEndPr/>
                <w:sdtContent>
                  <w:p w14:paraId="5B8911FE" w14:textId="77777777" w:rsidR="007657EE" w:rsidRDefault="00916701" w:rsidP="00D42B0A">
                    <w:pPr>
                      <w:ind w:left="0" w:hanging="2"/>
                      <w:rPr>
                        <w:ins w:id="688" w:author="임 종운" w:date="2022-05-17T05:07:00Z"/>
                      </w:rPr>
                    </w:pPr>
                    <w:sdt>
                      <w:sdtPr>
                        <w:tag w:val="goog_rdk_648"/>
                        <w:id w:val="-736474479"/>
                      </w:sdtPr>
                      <w:sdtEndPr/>
                      <w:sdtContent>
                        <w:ins w:id="689" w:author="임 종운" w:date="2022-05-17T05:07:00Z">
                          <w:r w:rsidR="007657EE">
                            <w:t>INSERT INTO job_current  (seq, student_seq, company, job_field_seq, hire_date) VALUES (4, 4, '비비엠글로벌', 8, '2022-03-11');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1"/>
                  <w:id w:val="-2121054957"/>
                </w:sdtPr>
                <w:sdtEndPr/>
                <w:sdtContent>
                  <w:p w14:paraId="3484232D" w14:textId="77777777" w:rsidR="007657EE" w:rsidRDefault="00916701" w:rsidP="00D42B0A">
                    <w:pPr>
                      <w:ind w:left="0" w:hanging="2"/>
                      <w:rPr>
                        <w:ins w:id="690" w:author="임 종운" w:date="2022-05-17T05:07:00Z"/>
                      </w:rPr>
                    </w:pPr>
                    <w:sdt>
                      <w:sdtPr>
                        <w:tag w:val="goog_rdk_650"/>
                        <w:id w:val="-1770149240"/>
                      </w:sdtPr>
                      <w:sdtEndPr/>
                      <w:sdtContent>
                        <w:ins w:id="691" w:author="임 종운" w:date="2022-05-17T05:07:00Z">
                          <w:r w:rsidR="007657EE">
                            <w:t>INSERT INTO job_current  (seq, student_seq, company, job_field_seq, hire_date) VALUES (5, 5, '쇼콜라트래블', 5, '2022-04-08');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3"/>
                  <w:id w:val="-1179885586"/>
                </w:sdtPr>
                <w:sdtEndPr/>
                <w:sdtContent>
                  <w:p w14:paraId="4C465063" w14:textId="77777777" w:rsidR="007657EE" w:rsidRDefault="00916701" w:rsidP="00D42B0A">
                    <w:pPr>
                      <w:ind w:left="0" w:hanging="2"/>
                      <w:rPr>
                        <w:ins w:id="692" w:author="임 종운" w:date="2022-05-17T05:07:00Z"/>
                      </w:rPr>
                    </w:pPr>
                    <w:sdt>
                      <w:sdtPr>
                        <w:tag w:val="goog_rdk_652"/>
                        <w:id w:val="1036627363"/>
                      </w:sdtPr>
                      <w:sdtEndPr/>
                      <w:sdtContent>
                        <w:ins w:id="693" w:author="임 종운" w:date="2022-05-17T05:07:00Z">
                          <w:r w:rsidR="007657EE">
                            <w:t>INSERT INTO job_current  (seq, student_seq, company, job_field_seq, hire_date) VALUES (6, 6, '주식회사디텍', 4, '2022-04-21');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5"/>
                  <w:id w:val="-1683194894"/>
                </w:sdtPr>
                <w:sdtEndPr/>
                <w:sdtContent>
                  <w:p w14:paraId="4086B40A" w14:textId="77777777" w:rsidR="007657EE" w:rsidRDefault="00916701" w:rsidP="00D42B0A">
                    <w:pPr>
                      <w:ind w:left="0" w:hanging="2"/>
                      <w:rPr>
                        <w:ins w:id="694" w:author="임 종운" w:date="2022-05-17T05:07:00Z"/>
                      </w:rPr>
                    </w:pPr>
                    <w:sdt>
                      <w:sdtPr>
                        <w:tag w:val="goog_rdk_654"/>
                        <w:id w:val="-2024627162"/>
                      </w:sdtPr>
                      <w:sdtEndPr/>
                      <w:sdtContent>
                        <w:ins w:id="695" w:author="임 종운" w:date="2022-05-17T05:07:00Z">
                          <w:r w:rsidR="007657EE">
                            <w:t>INSERT INTO job_current  (seq, student_seq, company, job_field_seq, hire_date) VALUES (7, 7, '하늘씨앤아이', 4, '2022-04-21');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7"/>
                  <w:id w:val="23764010"/>
                </w:sdtPr>
                <w:sdtEndPr/>
                <w:sdtContent>
                  <w:p w14:paraId="0AB5C7D1" w14:textId="77777777" w:rsidR="007657EE" w:rsidRDefault="00916701" w:rsidP="00D42B0A">
                    <w:pPr>
                      <w:ind w:left="0" w:hanging="2"/>
                      <w:rPr>
                        <w:ins w:id="696" w:author="임 종운" w:date="2022-05-17T05:07:00Z"/>
                      </w:rPr>
                    </w:pPr>
                    <w:sdt>
                      <w:sdtPr>
                        <w:tag w:val="goog_rdk_656"/>
                        <w:id w:val="1496456169"/>
                      </w:sdtPr>
                      <w:sdtEndPr/>
                      <w:sdtContent>
                        <w:ins w:id="697" w:author="임 종운" w:date="2022-05-17T05:07:00Z">
                          <w:r w:rsidR="007657EE">
                            <w:t>INSERT INTO job_current  (seq, student_seq, company, job_field_seq, hire_date) VALUES (8, 8, '(주)우주씨앤티', 3, '2022-04-23');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59"/>
                  <w:id w:val="287251280"/>
                </w:sdtPr>
                <w:sdtEndPr/>
                <w:sdtContent>
                  <w:p w14:paraId="7ABF4AC7" w14:textId="77777777" w:rsidR="007657EE" w:rsidRDefault="00916701" w:rsidP="00D42B0A">
                    <w:pPr>
                      <w:ind w:left="0" w:hanging="2"/>
                      <w:rPr>
                        <w:ins w:id="698" w:author="임 종운" w:date="2022-05-17T05:07:00Z"/>
                      </w:rPr>
                    </w:pPr>
                    <w:sdt>
                      <w:sdtPr>
                        <w:tag w:val="goog_rdk_658"/>
                        <w:id w:val="1285074015"/>
                      </w:sdtPr>
                      <w:sdtEndPr/>
                      <w:sdtContent>
                        <w:ins w:id="699" w:author="임 종운" w:date="2022-05-17T05:07:00Z">
                          <w:r w:rsidR="007657EE">
                            <w:t>INSERT INTO job_current  (seq, student_seq, company, job_field_seq, hire_date) VALUES (9, 9, '주식회사아이온텍', 4, '2022-05-03');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1"/>
                  <w:id w:val="-875924026"/>
                </w:sdtPr>
                <w:sdtEndPr/>
                <w:sdtContent>
                  <w:p w14:paraId="17A4BACB" w14:textId="77777777" w:rsidR="007657EE" w:rsidRDefault="00916701" w:rsidP="00D42B0A">
                    <w:pPr>
                      <w:ind w:left="0" w:hanging="2"/>
                      <w:rPr>
                        <w:ins w:id="700" w:author="임 종운" w:date="2022-05-17T05:07:00Z"/>
                      </w:rPr>
                    </w:pPr>
                    <w:sdt>
                      <w:sdtPr>
                        <w:tag w:val="goog_rdk_660"/>
                        <w:id w:val="474333869"/>
                      </w:sdtPr>
                      <w:sdtEndPr/>
                      <w:sdtContent>
                        <w:ins w:id="701" w:author="임 종운" w:date="2022-05-17T05:07:00Z">
                          <w:r w:rsidR="007657EE">
                            <w:t>INSERT INTO job_current  (seq, student_seq, company, job_field_seq, hire_date) VALUES (10, 10, '성우에이치에스', 3, '2022-05-07');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3"/>
                  <w:id w:val="1966309314"/>
                </w:sdtPr>
                <w:sdtEndPr/>
                <w:sdtContent>
                  <w:p w14:paraId="259EB306" w14:textId="77777777" w:rsidR="007657EE" w:rsidRDefault="00916701" w:rsidP="00D42B0A">
                    <w:pPr>
                      <w:ind w:left="0" w:hanging="2"/>
                      <w:rPr>
                        <w:ins w:id="702" w:author="임 종운" w:date="2022-05-17T05:07:00Z"/>
                      </w:rPr>
                    </w:pPr>
                    <w:sdt>
                      <w:sdtPr>
                        <w:tag w:val="goog_rdk_662"/>
                        <w:id w:val="-2055373630"/>
                      </w:sdtPr>
                      <w:sdtEndPr/>
                      <w:sdtContent>
                        <w:ins w:id="703" w:author="임 종운" w:date="2022-05-17T05:07:00Z">
                          <w:r w:rsidR="007657EE">
                            <w:t>INSERT INTO job_current  (seq, student_seq, company, job_field_seq, hire_date) VALUES (11, 11, '브이엔티지', 4, '2021-11-14');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5"/>
                  <w:id w:val="57223463"/>
                </w:sdtPr>
                <w:sdtEndPr/>
                <w:sdtContent>
                  <w:p w14:paraId="5446A646" w14:textId="77777777" w:rsidR="007657EE" w:rsidRDefault="00916701" w:rsidP="00D42B0A">
                    <w:pPr>
                      <w:ind w:left="0" w:hanging="2"/>
                      <w:rPr>
                        <w:ins w:id="704" w:author="임 종운" w:date="2022-05-17T05:07:00Z"/>
                      </w:rPr>
                    </w:pPr>
                    <w:sdt>
                      <w:sdtPr>
                        <w:tag w:val="goog_rdk_664"/>
                        <w:id w:val="-2127538024"/>
                      </w:sdtPr>
                      <w:sdtEndPr/>
                      <w:sdtContent>
                        <w:ins w:id="705" w:author="임 종운" w:date="2022-05-17T05:07:00Z">
                          <w:r w:rsidR="007657EE">
                            <w:t>INSERT INTO job_current  (seq, student_seq, company, job_field_seq, hire_date) VALUES (12, 12, '(주)하이브랩', 4, '2021-12-27');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7"/>
                  <w:id w:val="2116707635"/>
                </w:sdtPr>
                <w:sdtEndPr/>
                <w:sdtContent>
                  <w:p w14:paraId="3565B501" w14:textId="77777777" w:rsidR="007657EE" w:rsidRDefault="00916701" w:rsidP="00D42B0A">
                    <w:pPr>
                      <w:ind w:left="0" w:hanging="2"/>
                      <w:rPr>
                        <w:ins w:id="706" w:author="임 종운" w:date="2022-05-17T05:07:00Z"/>
                      </w:rPr>
                    </w:pPr>
                    <w:sdt>
                      <w:sdtPr>
                        <w:tag w:val="goog_rdk_666"/>
                        <w:id w:val="349612540"/>
                      </w:sdtPr>
                      <w:sdtEndPr/>
                      <w:sdtContent>
                        <w:ins w:id="707" w:author="임 종운" w:date="2022-05-17T05:07:00Z">
                          <w:r w:rsidR="007657EE">
                            <w:t>INSERT INTO job_current  (seq, student_seq, company, job_field_seq, hire_date) VALUES (13, 13, '(주)온누리에이치엔씨', 8, '2021-10-03');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69"/>
                  <w:id w:val="1300727957"/>
                </w:sdtPr>
                <w:sdtEndPr/>
                <w:sdtContent>
                  <w:p w14:paraId="19DDBE95" w14:textId="77777777" w:rsidR="007657EE" w:rsidRDefault="00916701" w:rsidP="00D42B0A">
                    <w:pPr>
                      <w:ind w:left="0" w:hanging="2"/>
                      <w:rPr>
                        <w:ins w:id="708" w:author="임 종운" w:date="2022-05-17T05:07:00Z"/>
                      </w:rPr>
                    </w:pPr>
                    <w:sdt>
                      <w:sdtPr>
                        <w:tag w:val="goog_rdk_668"/>
                        <w:id w:val="-1596479776"/>
                      </w:sdtPr>
                      <w:sdtEndPr/>
                      <w:sdtContent>
                        <w:ins w:id="709" w:author="임 종운" w:date="2022-05-17T05:07:00Z">
                          <w:r w:rsidR="007657EE">
                            <w:t>INSERT INTO job_current  (seq, student_seq, company, job_field_seq, hire_date) VALUES (14, 14, '(주)나무커뮤니케이션', 4, '2021-11-11');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1"/>
                  <w:id w:val="1812604033"/>
                </w:sdtPr>
                <w:sdtEndPr/>
                <w:sdtContent>
                  <w:p w14:paraId="6AE51E16" w14:textId="77777777" w:rsidR="007657EE" w:rsidRDefault="00916701" w:rsidP="00D42B0A">
                    <w:pPr>
                      <w:ind w:left="0" w:hanging="2"/>
                      <w:rPr>
                        <w:ins w:id="710" w:author="임 종운" w:date="2022-05-17T05:07:00Z"/>
                      </w:rPr>
                    </w:pPr>
                    <w:sdt>
                      <w:sdtPr>
                        <w:tag w:val="goog_rdk_670"/>
                        <w:id w:val="122662332"/>
                      </w:sdtPr>
                      <w:sdtEndPr/>
                      <w:sdtContent>
                        <w:ins w:id="711" w:author="임 종운" w:date="2022-05-17T05:07:00Z">
                          <w:r w:rsidR="007657EE">
                            <w:t>INSERT INTO job_current  (seq, student_seq, company, job_field_seq, hire_date) VALUES (15, 15, '(주)서치브레인', 4, '2021-12-15');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3"/>
                  <w:id w:val="1298421044"/>
                </w:sdtPr>
                <w:sdtEndPr/>
                <w:sdtContent>
                  <w:p w14:paraId="72C02887" w14:textId="77777777" w:rsidR="007657EE" w:rsidRDefault="00916701" w:rsidP="00D42B0A">
                    <w:pPr>
                      <w:ind w:left="0" w:hanging="2"/>
                      <w:rPr>
                        <w:ins w:id="712" w:author="임 종운" w:date="2022-05-17T05:07:00Z"/>
                      </w:rPr>
                    </w:pPr>
                    <w:sdt>
                      <w:sdtPr>
                        <w:tag w:val="goog_rdk_672"/>
                        <w:id w:val="-1082368473"/>
                      </w:sdtPr>
                      <w:sdtEndPr/>
                      <w:sdtContent>
                        <w:ins w:id="713" w:author="임 종운" w:date="2022-05-17T05:07:00Z">
                          <w:r w:rsidR="007657EE">
                            <w:t>INSERT INTO job_current  (seq, student_seq, company, job_field_seq, hire_date) VALUES (16, 16, '(주)이엠디넷', 9, '2021-10-27');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5"/>
                  <w:id w:val="1406027903"/>
                </w:sdtPr>
                <w:sdtEndPr/>
                <w:sdtContent>
                  <w:p w14:paraId="50DFAAAB" w14:textId="77777777" w:rsidR="007657EE" w:rsidRDefault="00916701" w:rsidP="00D42B0A">
                    <w:pPr>
                      <w:ind w:left="0" w:hanging="2"/>
                      <w:rPr>
                        <w:ins w:id="714" w:author="임 종운" w:date="2022-05-17T05:07:00Z"/>
                      </w:rPr>
                    </w:pPr>
                    <w:sdt>
                      <w:sdtPr>
                        <w:tag w:val="goog_rdk_674"/>
                        <w:id w:val="-200780610"/>
                      </w:sdtPr>
                      <w:sdtEndPr/>
                      <w:sdtContent>
                        <w:ins w:id="715" w:author="임 종운" w:date="2022-05-17T05:07:00Z">
                          <w:r w:rsidR="007657EE">
                            <w:t>INSERT INTO job_current  (seq, student_seq, company, job_field_seq, hire_date) VALUES (17, 17, '(주)포뎁스', 4, '2021-07-03');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7"/>
                  <w:id w:val="-1678106075"/>
                </w:sdtPr>
                <w:sdtEndPr/>
                <w:sdtContent>
                  <w:p w14:paraId="2FA3440E" w14:textId="77777777" w:rsidR="007657EE" w:rsidRDefault="00916701" w:rsidP="00D42B0A">
                    <w:pPr>
                      <w:ind w:left="0" w:hanging="2"/>
                      <w:rPr>
                        <w:ins w:id="716" w:author="임 종운" w:date="2022-05-17T05:07:00Z"/>
                      </w:rPr>
                    </w:pPr>
                    <w:sdt>
                      <w:sdtPr>
                        <w:tag w:val="goog_rdk_676"/>
                        <w:id w:val="-1946532126"/>
                      </w:sdtPr>
                      <w:sdtEndPr/>
                      <w:sdtContent>
                        <w:ins w:id="717" w:author="임 종운" w:date="2022-05-17T05:07:00Z">
                          <w:r w:rsidR="007657EE">
                            <w:t>INSERT INTO job_current  (seq, student_seq, company, job_field_seq, hire_date) VALUES (18, 18, '유니파인주식회사', 4, '2021-07-08');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79"/>
                  <w:id w:val="150029392"/>
                </w:sdtPr>
                <w:sdtEndPr/>
                <w:sdtContent>
                  <w:p w14:paraId="25769013" w14:textId="77777777" w:rsidR="007657EE" w:rsidRDefault="00916701" w:rsidP="00D42B0A">
                    <w:pPr>
                      <w:ind w:left="0" w:hanging="2"/>
                      <w:rPr>
                        <w:ins w:id="718" w:author="임 종운" w:date="2022-05-17T05:07:00Z"/>
                      </w:rPr>
                    </w:pPr>
                    <w:sdt>
                      <w:sdtPr>
                        <w:tag w:val="goog_rdk_678"/>
                        <w:id w:val="712395530"/>
                      </w:sdtPr>
                      <w:sdtEndPr/>
                      <w:sdtContent>
                        <w:ins w:id="719" w:author="임 종운" w:date="2022-05-17T05:07:00Z">
                          <w:r w:rsidR="007657EE">
                            <w:t>INSERT INTO job_current  (seq, student_seq, company, job_field_seq, hire_date) VALUES (19, 19, '(주)다루소프트', 4, '2021-07-27');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1"/>
                  <w:id w:val="513431361"/>
                </w:sdtPr>
                <w:sdtEndPr/>
                <w:sdtContent>
                  <w:p w14:paraId="5081EB37" w14:textId="77777777" w:rsidR="007657EE" w:rsidRDefault="00916701" w:rsidP="00D42B0A">
                    <w:pPr>
                      <w:ind w:left="0" w:hanging="2"/>
                      <w:rPr>
                        <w:ins w:id="720" w:author="임 종운" w:date="2022-05-17T05:07:00Z"/>
                      </w:rPr>
                    </w:pPr>
                    <w:sdt>
                      <w:sdtPr>
                        <w:tag w:val="goog_rdk_680"/>
                        <w:id w:val="395641498"/>
                      </w:sdtPr>
                      <w:sdtEndPr/>
                      <w:sdtContent>
                        <w:ins w:id="721" w:author="임 종운" w:date="2022-05-17T05:07:00Z">
                          <w:r w:rsidR="007657EE">
                            <w:t>INSERT INTO job_current  (seq, student_seq, company, job_field_seq, hire_date) VALUES (20, 20, '온닷', 5, '2022-01-01');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3"/>
                  <w:id w:val="-795447587"/>
                </w:sdtPr>
                <w:sdtEndPr/>
                <w:sdtContent>
                  <w:p w14:paraId="23296D4E" w14:textId="77777777" w:rsidR="007657EE" w:rsidRDefault="00916701" w:rsidP="00D42B0A">
                    <w:pPr>
                      <w:ind w:left="0" w:hanging="2"/>
                      <w:rPr>
                        <w:ins w:id="722" w:author="임 종운" w:date="2022-05-17T05:07:00Z"/>
                      </w:rPr>
                    </w:pPr>
                    <w:sdt>
                      <w:sdtPr>
                        <w:tag w:val="goog_rdk_682"/>
                        <w:id w:val="-1163390257"/>
                      </w:sdtPr>
                      <w:sdtEndPr/>
                      <w:sdtContent>
                        <w:ins w:id="723" w:author="임 종운" w:date="2022-05-17T05:07:00Z">
                          <w:r w:rsidR="007657EE">
                            <w:t>INSERT INTO job_current  (seq, student_seq, company, job_field_seq, hire_date) VALUES (21, 21, '(주)민병철교육그룹', 8, '2022-03-18');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5"/>
                  <w:id w:val="-691538029"/>
                </w:sdtPr>
                <w:sdtEndPr/>
                <w:sdtContent>
                  <w:p w14:paraId="07531864" w14:textId="77777777" w:rsidR="007657EE" w:rsidRDefault="00916701" w:rsidP="00D42B0A">
                    <w:pPr>
                      <w:ind w:left="0" w:hanging="2"/>
                      <w:rPr>
                        <w:ins w:id="724" w:author="임 종운" w:date="2022-05-17T05:07:00Z"/>
                      </w:rPr>
                    </w:pPr>
                    <w:sdt>
                      <w:sdtPr>
                        <w:tag w:val="goog_rdk_684"/>
                        <w:id w:val="1565607765"/>
                      </w:sdtPr>
                      <w:sdtEndPr/>
                      <w:sdtContent>
                        <w:ins w:id="725" w:author="임 종운" w:date="2022-05-17T05:07:00Z">
                          <w:r w:rsidR="007657EE">
                            <w:t>INSERT INTO job_current  (seq, student_seq, company, job_field_seq, hire_date) VALUES (22, 22, '서울엔지니어링(주)', 4, '2021-12-24');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7"/>
                  <w:id w:val="-1703466199"/>
                </w:sdtPr>
                <w:sdtEndPr/>
                <w:sdtContent>
                  <w:p w14:paraId="19DB59A5" w14:textId="77777777" w:rsidR="007657EE" w:rsidRDefault="00916701" w:rsidP="00D42B0A">
                    <w:pPr>
                      <w:ind w:left="0" w:hanging="2"/>
                      <w:rPr>
                        <w:ins w:id="726" w:author="임 종운" w:date="2022-05-17T05:07:00Z"/>
                      </w:rPr>
                    </w:pPr>
                    <w:sdt>
                      <w:sdtPr>
                        <w:tag w:val="goog_rdk_686"/>
                        <w:id w:val="610947534"/>
                      </w:sdtPr>
                      <w:sdtEndPr/>
                      <w:sdtContent>
                        <w:ins w:id="727" w:author="임 종운" w:date="2022-05-17T05:07:00Z">
                          <w:r w:rsidR="007657EE">
                            <w:t>INSERT INTO job_current  (seq, student_seq, company, job_field_seq, hire_date) VALUES (23, 23, '(주)다우기술', 4, '2021-11-19');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89"/>
                  <w:id w:val="-1263145967"/>
                </w:sdtPr>
                <w:sdtEndPr/>
                <w:sdtContent>
                  <w:p w14:paraId="0F0AD3F4" w14:textId="77777777" w:rsidR="007657EE" w:rsidRDefault="00916701" w:rsidP="00D42B0A">
                    <w:pPr>
                      <w:ind w:left="0" w:hanging="2"/>
                      <w:rPr>
                        <w:ins w:id="728" w:author="임 종운" w:date="2022-05-17T05:07:00Z"/>
                      </w:rPr>
                    </w:pPr>
                    <w:sdt>
                      <w:sdtPr>
                        <w:tag w:val="goog_rdk_688"/>
                        <w:id w:val="471567650"/>
                      </w:sdtPr>
                      <w:sdtEndPr/>
                      <w:sdtContent>
                        <w:ins w:id="729" w:author="임 종운" w:date="2022-05-17T05:07:00Z">
                          <w:r w:rsidR="007657EE">
                            <w:t>INSERT INTO job_current  (seq, student_seq, company, job_field_seq, hire_date) VALUES (24, 24, '파워에이치알', 4, '2021-11-28');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91"/>
                  <w:id w:val="211538692"/>
                </w:sdtPr>
                <w:sdtEndPr/>
                <w:sdtContent>
                  <w:p w14:paraId="2D71F648" w14:textId="77777777" w:rsidR="007657EE" w:rsidRDefault="00916701" w:rsidP="00D42B0A">
                    <w:pPr>
                      <w:ind w:left="0" w:hanging="2"/>
                      <w:rPr>
                        <w:ins w:id="730" w:author="임 종운" w:date="2022-05-17T05:07:00Z"/>
                      </w:rPr>
                    </w:pPr>
                    <w:sdt>
                      <w:sdtPr>
                        <w:tag w:val="goog_rdk_690"/>
                        <w:id w:val="-1171872858"/>
                      </w:sdtPr>
                      <w:sdtEndPr/>
                      <w:sdtContent>
                        <w:ins w:id="731" w:author="임 종운" w:date="2022-05-17T05:07:00Z">
                          <w:r w:rsidR="007657EE">
                            <w:t>INSERT INTO job_current  (seq, student_seq, company, job_field_seq, hire_date) VALUES (25, 25, '(주)컴퓨존', 4, '2022-03-03');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93"/>
                  <w:id w:val="265972702"/>
                </w:sdtPr>
                <w:sdtEndPr/>
                <w:sdtContent>
                  <w:p w14:paraId="0801FC4E" w14:textId="77777777" w:rsidR="007657EE" w:rsidRDefault="00916701" w:rsidP="00D42B0A">
                    <w:pPr>
                      <w:ind w:left="0" w:hanging="2"/>
                      <w:rPr>
                        <w:ins w:id="732" w:author="임 종운" w:date="2022-05-17T05:07:00Z"/>
                      </w:rPr>
                    </w:pPr>
                    <w:sdt>
                      <w:sdtPr>
                        <w:tag w:val="goog_rdk_692"/>
                        <w:id w:val="-1488393831"/>
                      </w:sdtPr>
                      <w:sdtEndPr/>
                      <w:sdtContent/>
                    </w:sdt>
                  </w:p>
                </w:sdtContent>
              </w:sdt>
              <w:sdt>
                <w:sdtPr>
                  <w:tag w:val="goog_rdk_695"/>
                  <w:id w:val="767810032"/>
                </w:sdtPr>
                <w:sdtEndPr/>
                <w:sdtContent>
                  <w:p w14:paraId="4F38EF23" w14:textId="77777777" w:rsidR="007657EE" w:rsidRDefault="00916701" w:rsidP="00D42B0A">
                    <w:pPr>
                      <w:ind w:left="0" w:hanging="2"/>
                      <w:rPr>
                        <w:ins w:id="733" w:author="임 종운" w:date="2022-05-17T05:07:00Z"/>
                      </w:rPr>
                    </w:pPr>
                    <w:sdt>
                      <w:sdtPr>
                        <w:tag w:val="goog_rdk_694"/>
                        <w:id w:val="-1980212501"/>
                      </w:sdtPr>
                      <w:sdtEndPr/>
                      <w:sdtContent/>
                    </w:sdt>
                  </w:p>
                </w:sdtContent>
              </w:sdt>
            </w:tc>
          </w:tr>
        </w:sdtContent>
      </w:sdt>
    </w:tbl>
    <w:p w14:paraId="12ABA325" w14:textId="77777777" w:rsidR="007657EE" w:rsidRP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0D40BF22" w14:textId="07F13A25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C505929" w14:textId="41794AD1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sdt>
        <w:sdtPr>
          <w:tag w:val="goog_rdk_322"/>
          <w:id w:val="-326824150"/>
        </w:sdtPr>
        <w:sdtEndPr/>
        <w:sdtContent>
          <w:tr w:rsidR="002109EB" w14:paraId="46BF7600" w14:textId="77777777" w:rsidTr="00D42B0A">
            <w:trPr>
              <w:trHeight w:val="195"/>
              <w:ins w:id="734" w:author="임 종운" w:date="2022-05-17T03:15:00Z"/>
            </w:trPr>
            <w:tc>
              <w:tcPr>
                <w:tcW w:w="1689" w:type="dxa"/>
                <w:shd w:val="clear" w:color="auto" w:fill="D9D9D9"/>
                <w:vAlign w:val="center"/>
              </w:tcPr>
              <w:sdt>
                <w:sdtPr>
                  <w:tag w:val="goog_rdk_324"/>
                  <w:id w:val="665512951"/>
                </w:sdtPr>
                <w:sdtEndPr/>
                <w:sdtContent>
                  <w:p w14:paraId="3ACBDB3C" w14:textId="77777777" w:rsidR="002109EB" w:rsidRDefault="00916701" w:rsidP="00D42B0A">
                    <w:pPr>
                      <w:ind w:left="0" w:hanging="2"/>
                      <w:jc w:val="center"/>
                      <w:rPr>
                        <w:ins w:id="735" w:author="임 종운" w:date="2022-05-17T03:15:00Z"/>
                      </w:rPr>
                    </w:pPr>
                    <w:sdt>
                      <w:sdtPr>
                        <w:tag w:val="goog_rdk_323"/>
                        <w:id w:val="262732768"/>
                      </w:sdtPr>
                      <w:sdtEndPr/>
                      <w:sdtContent>
                        <w:ins w:id="736" w:author="임 종운" w:date="2022-05-17T03:15:00Z">
                          <w:r w:rsidR="002109EB">
                            <w:t>테이블명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5507" w:type="dxa"/>
                <w:shd w:val="clear" w:color="auto" w:fill="auto"/>
                <w:vAlign w:val="center"/>
              </w:tcPr>
              <w:sdt>
                <w:sdtPr>
                  <w:tag w:val="goog_rdk_326"/>
                  <w:id w:val="650259277"/>
                </w:sdtPr>
                <w:sdtEndPr/>
                <w:sdtContent>
                  <w:p w14:paraId="39A66716" w14:textId="77777777" w:rsidR="002109EB" w:rsidRDefault="00916701" w:rsidP="00D42B0A">
                    <w:pPr>
                      <w:ind w:left="0" w:hanging="2"/>
                      <w:rPr>
                        <w:ins w:id="737" w:author="임 종운" w:date="2022-05-17T03:15:00Z"/>
                      </w:rPr>
                    </w:pPr>
                    <w:sdt>
                      <w:sdtPr>
                        <w:tag w:val="goog_rdk_325"/>
                        <w:id w:val="-1103948095"/>
                      </w:sdtPr>
                      <w:sdtEndPr/>
                      <w:sdtContent>
                        <w:ins w:id="738" w:author="임 종운" w:date="2022-05-17T03:15:00Z">
                          <w:r w:rsidR="002109EB">
                            <w:t>sick_or_etc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827" w:type="dxa"/>
                <w:shd w:val="clear" w:color="auto" w:fill="D9D9D9"/>
                <w:vAlign w:val="center"/>
              </w:tcPr>
              <w:sdt>
                <w:sdtPr>
                  <w:tag w:val="goog_rdk_328"/>
                  <w:id w:val="-1070270819"/>
                </w:sdtPr>
                <w:sdtEndPr/>
                <w:sdtContent>
                  <w:p w14:paraId="3FCD8C1C" w14:textId="77777777" w:rsidR="002109EB" w:rsidRDefault="00916701" w:rsidP="00D42B0A">
                    <w:pPr>
                      <w:ind w:left="0" w:hanging="2"/>
                      <w:jc w:val="center"/>
                      <w:rPr>
                        <w:ins w:id="739" w:author="임 종운" w:date="2022-05-17T03:15:00Z"/>
                      </w:rPr>
                    </w:pPr>
                    <w:sdt>
                      <w:sdtPr>
                        <w:tag w:val="goog_rdk_327"/>
                        <w:id w:val="1917664140"/>
                      </w:sdtPr>
                      <w:sdtEndPr/>
                      <w:sdtContent>
                        <w:ins w:id="740" w:author="임 종운" w:date="2022-05-17T03:15:00Z">
                          <w:r w:rsidR="002109EB">
                            <w:t>작성일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151" w:type="dxa"/>
                <w:vAlign w:val="center"/>
              </w:tcPr>
              <w:sdt>
                <w:sdtPr>
                  <w:tag w:val="goog_rdk_330"/>
                  <w:id w:val="787706863"/>
                </w:sdtPr>
                <w:sdtEndPr/>
                <w:sdtContent>
                  <w:p w14:paraId="4B84F533" w14:textId="77777777" w:rsidR="002109EB" w:rsidRDefault="00916701" w:rsidP="00D42B0A">
                    <w:pPr>
                      <w:ind w:left="0" w:hanging="2"/>
                      <w:rPr>
                        <w:ins w:id="741" w:author="임 종운" w:date="2022-05-17T03:15:00Z"/>
                      </w:rPr>
                    </w:pPr>
                    <w:sdt>
                      <w:sdtPr>
                        <w:tag w:val="goog_rdk_329"/>
                        <w:id w:val="1547949317"/>
                      </w:sdtPr>
                      <w:sdtEndPr/>
                      <w:sdtContent>
                        <w:ins w:id="742" w:author="임 종운" w:date="2022-05-17T03:15:00Z">
                          <w:r w:rsidR="002109EB">
                            <w:t>2022-05-17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31"/>
          <w:id w:val="661895816"/>
        </w:sdtPr>
        <w:sdtEndPr/>
        <w:sdtContent>
          <w:tr w:rsidR="002109EB" w14:paraId="14233BBA" w14:textId="77777777" w:rsidTr="00D42B0A">
            <w:trPr>
              <w:trHeight w:val="173"/>
              <w:ins w:id="743" w:author="임 종운" w:date="2022-05-17T03:15:00Z"/>
            </w:trPr>
            <w:tc>
              <w:tcPr>
                <w:tcW w:w="1689" w:type="dxa"/>
                <w:shd w:val="clear" w:color="auto" w:fill="D9D9D9"/>
                <w:vAlign w:val="center"/>
              </w:tcPr>
              <w:sdt>
                <w:sdtPr>
                  <w:tag w:val="goog_rdk_333"/>
                  <w:id w:val="-1154908061"/>
                </w:sdtPr>
                <w:sdtEndPr/>
                <w:sdtContent>
                  <w:p w14:paraId="3A1EBAFD" w14:textId="77777777" w:rsidR="002109EB" w:rsidRDefault="00916701" w:rsidP="00D42B0A">
                    <w:pPr>
                      <w:ind w:left="0" w:hanging="2"/>
                      <w:jc w:val="center"/>
                      <w:rPr>
                        <w:ins w:id="744" w:author="임 종운" w:date="2022-05-17T03:15:00Z"/>
                      </w:rPr>
                    </w:pPr>
                    <w:sdt>
                      <w:sdtPr>
                        <w:tag w:val="goog_rdk_332"/>
                        <w:id w:val="208387526"/>
                      </w:sdtPr>
                      <w:sdtEndPr/>
                      <w:sdtContent>
                        <w:ins w:id="745" w:author="임 종운" w:date="2022-05-17T03:15:00Z">
                          <w:r w:rsidR="002109EB">
                            <w:t>System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5507" w:type="dxa"/>
                <w:shd w:val="clear" w:color="auto" w:fill="auto"/>
                <w:vAlign w:val="center"/>
              </w:tcPr>
              <w:sdt>
                <w:sdtPr>
                  <w:tag w:val="goog_rdk_335"/>
                  <w:id w:val="1549566875"/>
                </w:sdtPr>
                <w:sdtEndPr/>
                <w:sdtContent>
                  <w:p w14:paraId="47F83F58" w14:textId="77777777" w:rsidR="002109EB" w:rsidRDefault="00916701" w:rsidP="00D42B0A">
                    <w:pPr>
                      <w:ind w:left="0" w:hanging="2"/>
                      <w:rPr>
                        <w:ins w:id="746" w:author="임 종운" w:date="2022-05-17T03:15:00Z"/>
                      </w:rPr>
                    </w:pPr>
                    <w:sdt>
                      <w:sdtPr>
                        <w:tag w:val="goog_rdk_334"/>
                        <w:id w:val="-1114672376"/>
                      </w:sdtPr>
                      <w:sdtEndPr/>
                      <w:sdtContent>
                        <w:ins w:id="747" w:author="임 종운" w:date="2022-05-17T03:15:00Z">
                          <w:r w:rsidR="002109EB">
                            <w:t>병가_기타 테이블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827" w:type="dxa"/>
                <w:shd w:val="clear" w:color="auto" w:fill="D9D9D9"/>
                <w:vAlign w:val="center"/>
              </w:tcPr>
              <w:sdt>
                <w:sdtPr>
                  <w:tag w:val="goog_rdk_337"/>
                  <w:id w:val="1027447050"/>
                </w:sdtPr>
                <w:sdtEndPr/>
                <w:sdtContent>
                  <w:p w14:paraId="19A2FF18" w14:textId="77777777" w:rsidR="002109EB" w:rsidRDefault="00916701" w:rsidP="00D42B0A">
                    <w:pPr>
                      <w:ind w:left="0" w:hanging="2"/>
                      <w:jc w:val="center"/>
                      <w:rPr>
                        <w:ins w:id="748" w:author="임 종운" w:date="2022-05-17T03:15:00Z"/>
                      </w:rPr>
                    </w:pPr>
                    <w:sdt>
                      <w:sdtPr>
                        <w:tag w:val="goog_rdk_336"/>
                        <w:id w:val="569246910"/>
                      </w:sdtPr>
                      <w:sdtEndPr/>
                      <w:sdtContent>
                        <w:ins w:id="749" w:author="임 종운" w:date="2022-05-17T03:15:00Z">
                          <w:r w:rsidR="002109EB">
                            <w:t>작성자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W w:w="3151" w:type="dxa"/>
                <w:vAlign w:val="center"/>
              </w:tcPr>
              <w:sdt>
                <w:sdtPr>
                  <w:tag w:val="goog_rdk_339"/>
                  <w:id w:val="486678436"/>
                </w:sdtPr>
                <w:sdtEndPr/>
                <w:sdtContent>
                  <w:p w14:paraId="1D20F351" w14:textId="77777777" w:rsidR="002109EB" w:rsidRDefault="00916701" w:rsidP="00D42B0A">
                    <w:pPr>
                      <w:ind w:left="0" w:hanging="2"/>
                      <w:rPr>
                        <w:ins w:id="750" w:author="임 종운" w:date="2022-05-17T03:15:00Z"/>
                      </w:rPr>
                    </w:pPr>
                    <w:sdt>
                      <w:sdtPr>
                        <w:tag w:val="goog_rdk_338"/>
                        <w:id w:val="-2096927180"/>
                      </w:sdtPr>
                      <w:sdtEndPr/>
                      <w:sdtContent>
                        <w:ins w:id="751" w:author="임 종운" w:date="2022-05-17T03:15:00Z">
                          <w:r w:rsidR="002109EB">
                            <w:t>임종운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40"/>
          <w:id w:val="-46613625"/>
        </w:sdtPr>
        <w:sdtEndPr/>
        <w:sdtContent>
          <w:tr w:rsidR="002109EB" w14:paraId="564C32BA" w14:textId="77777777" w:rsidTr="00D42B0A">
            <w:trPr>
              <w:ins w:id="752" w:author="임 종운" w:date="2022-05-17T03:15:00Z"/>
            </w:trPr>
            <w:tc>
              <w:tcPr>
                <w:tcW w:w="14174" w:type="dxa"/>
                <w:gridSpan w:val="4"/>
                <w:shd w:val="clear" w:color="auto" w:fill="D9D9D9"/>
                <w:vAlign w:val="center"/>
              </w:tcPr>
              <w:sdt>
                <w:sdtPr>
                  <w:tag w:val="goog_rdk_342"/>
                  <w:id w:val="686031827"/>
                </w:sdtPr>
                <w:sdtEndPr/>
                <w:sdtContent>
                  <w:p w14:paraId="26B7051F" w14:textId="77777777" w:rsidR="002109EB" w:rsidRDefault="00916701" w:rsidP="00D42B0A">
                    <w:pPr>
                      <w:ind w:left="0" w:hanging="2"/>
                      <w:rPr>
                        <w:ins w:id="753" w:author="임 종운" w:date="2022-05-17T03:15:00Z"/>
                      </w:rPr>
                    </w:pPr>
                    <w:sdt>
                      <w:sdtPr>
                        <w:tag w:val="goog_rdk_341"/>
                        <w:id w:val="1272823675"/>
                      </w:sdtPr>
                      <w:sdtEndPr/>
                      <w:sdtContent>
                        <w:ins w:id="754" w:author="임 종운" w:date="2022-05-17T03:15:00Z">
                          <w:r w:rsidR="002109EB">
                            <w:t>DML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49"/>
          <w:id w:val="-1275392730"/>
        </w:sdtPr>
        <w:sdtEndPr/>
        <w:sdtContent>
          <w:tr w:rsidR="002109EB" w14:paraId="65FD1E0C" w14:textId="77777777" w:rsidTr="00D42B0A">
            <w:trPr>
              <w:ins w:id="755" w:author="임 종운" w:date="2022-05-17T03:15:00Z"/>
            </w:trPr>
            <w:tc>
              <w:tcPr>
                <w:tcW w:w="14174" w:type="dxa"/>
                <w:gridSpan w:val="4"/>
                <w:vAlign w:val="center"/>
              </w:tcPr>
              <w:sdt>
                <w:sdtPr>
                  <w:tag w:val="goog_rdk_351"/>
                  <w:id w:val="2142994587"/>
                </w:sdtPr>
                <w:sdtEndPr/>
                <w:sdtContent>
                  <w:p w14:paraId="4442F9D0" w14:textId="77777777" w:rsidR="002109EB" w:rsidRDefault="00916701" w:rsidP="00D42B0A">
                    <w:pPr>
                      <w:ind w:left="0" w:hanging="2"/>
                      <w:rPr>
                        <w:ins w:id="756" w:author="임 종운" w:date="2022-05-17T03:15:00Z"/>
                      </w:rPr>
                    </w:pPr>
                    <w:sdt>
                      <w:sdtPr>
                        <w:tag w:val="goog_rdk_350"/>
                        <w:id w:val="-1698927230"/>
                      </w:sdtPr>
                      <w:sdtEndPr/>
                      <w:sdtContent>
                        <w:ins w:id="757" w:author="임 종운" w:date="2022-05-17T03:15:00Z">
                          <w:r w:rsidR="002109EB">
                            <w:t>INSERT INTO sick_or_etc VALUES(1, 625,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3"/>
                  <w:id w:val="1919978071"/>
                </w:sdtPr>
                <w:sdtEndPr/>
                <w:sdtContent>
                  <w:p w14:paraId="58767E26" w14:textId="77777777" w:rsidR="002109EB" w:rsidRDefault="00916701" w:rsidP="00D42B0A">
                    <w:pPr>
                      <w:ind w:left="0" w:hanging="2"/>
                      <w:rPr>
                        <w:ins w:id="758" w:author="임 종운" w:date="2022-05-17T03:15:00Z"/>
                      </w:rPr>
                    </w:pPr>
                    <w:sdt>
                      <w:sdtPr>
                        <w:tag w:val="goog_rdk_352"/>
                        <w:id w:val="146097335"/>
                      </w:sdtPr>
                      <w:sdtEndPr/>
                      <w:sdtContent>
                        <w:ins w:id="759" w:author="임 종운" w:date="2022-05-17T03:15:00Z">
                          <w:r w:rsidR="002109EB">
                            <w:t>INSERT INTO sick_or_etc VALUES(2, 628,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5"/>
                  <w:id w:val="-919027487"/>
                </w:sdtPr>
                <w:sdtEndPr/>
                <w:sdtContent>
                  <w:p w14:paraId="54D24C9F" w14:textId="77777777" w:rsidR="002109EB" w:rsidRDefault="00916701" w:rsidP="00D42B0A">
                    <w:pPr>
                      <w:ind w:left="0" w:hanging="2"/>
                      <w:rPr>
                        <w:ins w:id="760" w:author="임 종운" w:date="2022-05-17T03:15:00Z"/>
                      </w:rPr>
                    </w:pPr>
                    <w:sdt>
                      <w:sdtPr>
                        <w:tag w:val="goog_rdk_354"/>
                        <w:id w:val="2053490980"/>
                      </w:sdtPr>
                      <w:sdtEndPr/>
                      <w:sdtContent>
                        <w:ins w:id="761" w:author="임 종운" w:date="2022-05-17T03:15:00Z">
                          <w:r w:rsidR="002109EB">
                            <w:t>INSERT INTO sick_or_etc VALUES(3, 631,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7"/>
                  <w:id w:val="-1993781029"/>
                </w:sdtPr>
                <w:sdtEndPr/>
                <w:sdtContent>
                  <w:p w14:paraId="22D26148" w14:textId="77777777" w:rsidR="002109EB" w:rsidRDefault="00916701" w:rsidP="00D42B0A">
                    <w:pPr>
                      <w:ind w:left="0" w:hanging="2"/>
                      <w:rPr>
                        <w:ins w:id="762" w:author="임 종운" w:date="2022-05-17T03:15:00Z"/>
                      </w:rPr>
                    </w:pPr>
                    <w:sdt>
                      <w:sdtPr>
                        <w:tag w:val="goog_rdk_356"/>
                        <w:id w:val="-468050143"/>
                      </w:sdtPr>
                      <w:sdtEndPr/>
                      <w:sdtContent>
                        <w:ins w:id="763" w:author="임 종운" w:date="2022-05-17T03:15:00Z">
                          <w:r w:rsidR="002109EB">
                            <w:t>INSERT INTO sick_or_etc VALUES(4, 635,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9"/>
                  <w:id w:val="-234249800"/>
                </w:sdtPr>
                <w:sdtEndPr/>
                <w:sdtContent>
                  <w:p w14:paraId="7BEAC1BF" w14:textId="77777777" w:rsidR="002109EB" w:rsidRDefault="00916701" w:rsidP="00D42B0A">
                    <w:pPr>
                      <w:ind w:left="0" w:hanging="2"/>
                      <w:rPr>
                        <w:ins w:id="764" w:author="임 종운" w:date="2022-05-17T03:15:00Z"/>
                      </w:rPr>
                    </w:pPr>
                    <w:sdt>
                      <w:sdtPr>
                        <w:tag w:val="goog_rdk_358"/>
                        <w:id w:val="1243598554"/>
                      </w:sdtPr>
                      <w:sdtEndPr/>
                      <w:sdtContent>
                        <w:ins w:id="765" w:author="임 종운" w:date="2022-05-17T03:15:00Z">
                          <w:r w:rsidR="002109EB">
                            <w:t>INSERT INTO sick_or_etc VALUES(5, 638,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1"/>
                  <w:id w:val="1229257001"/>
                </w:sdtPr>
                <w:sdtEndPr/>
                <w:sdtContent>
                  <w:p w14:paraId="7817BE3C" w14:textId="77777777" w:rsidR="002109EB" w:rsidRDefault="00916701" w:rsidP="00D42B0A">
                    <w:pPr>
                      <w:ind w:left="0" w:hanging="2"/>
                      <w:rPr>
                        <w:ins w:id="766" w:author="임 종운" w:date="2022-05-17T03:15:00Z"/>
                      </w:rPr>
                    </w:pPr>
                    <w:sdt>
                      <w:sdtPr>
                        <w:tag w:val="goog_rdk_360"/>
                        <w:id w:val="-2079667355"/>
                      </w:sdtPr>
                      <w:sdtEndPr/>
                      <w:sdtContent>
                        <w:ins w:id="767" w:author="임 종운" w:date="2022-05-17T03:15:00Z">
                          <w:r w:rsidR="002109EB">
                            <w:t>INSERT INTO sick_or_etc VALUES(6, 647,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3"/>
                  <w:id w:val="-202022777"/>
                </w:sdtPr>
                <w:sdtEndPr/>
                <w:sdtContent>
                  <w:p w14:paraId="41E9FBC2" w14:textId="77777777" w:rsidR="002109EB" w:rsidRDefault="00916701" w:rsidP="00D42B0A">
                    <w:pPr>
                      <w:ind w:left="0" w:hanging="2"/>
                      <w:rPr>
                        <w:ins w:id="768" w:author="임 종운" w:date="2022-05-17T03:15:00Z"/>
                      </w:rPr>
                    </w:pPr>
                    <w:sdt>
                      <w:sdtPr>
                        <w:tag w:val="goog_rdk_362"/>
                        <w:id w:val="91830294"/>
                      </w:sdtPr>
                      <w:sdtEndPr/>
                      <w:sdtContent>
                        <w:ins w:id="769" w:author="임 종운" w:date="2022-05-17T03:15:00Z">
                          <w:r w:rsidR="002109EB">
                            <w:t>INSERT INTO sick_or_etc VALUES(7, 833,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5"/>
                  <w:id w:val="1508631270"/>
                </w:sdtPr>
                <w:sdtEndPr/>
                <w:sdtContent>
                  <w:p w14:paraId="486C13F9" w14:textId="77777777" w:rsidR="002109EB" w:rsidRDefault="00916701" w:rsidP="00D42B0A">
                    <w:pPr>
                      <w:ind w:left="0" w:hanging="2"/>
                      <w:rPr>
                        <w:ins w:id="770" w:author="임 종운" w:date="2022-05-17T03:15:00Z"/>
                      </w:rPr>
                    </w:pPr>
                    <w:sdt>
                      <w:sdtPr>
                        <w:tag w:val="goog_rdk_364"/>
                        <w:id w:val="1903173408"/>
                      </w:sdtPr>
                      <w:sdtEndPr/>
                      <w:sdtContent>
                        <w:ins w:id="771" w:author="임 종운" w:date="2022-05-17T03:15:00Z">
                          <w:r w:rsidR="002109EB">
                            <w:t>INSERT INTO sick_or_etc VALUES(8, 841,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7"/>
                  <w:id w:val="-924881278"/>
                </w:sdtPr>
                <w:sdtEndPr/>
                <w:sdtContent>
                  <w:p w14:paraId="754710C5" w14:textId="77777777" w:rsidR="002109EB" w:rsidRDefault="00916701" w:rsidP="00D42B0A">
                    <w:pPr>
                      <w:ind w:left="0" w:hanging="2"/>
                      <w:rPr>
                        <w:ins w:id="772" w:author="임 종운" w:date="2022-05-17T03:15:00Z"/>
                      </w:rPr>
                    </w:pPr>
                    <w:sdt>
                      <w:sdtPr>
                        <w:tag w:val="goog_rdk_366"/>
                        <w:id w:val="175931298"/>
                      </w:sdtPr>
                      <w:sdtEndPr/>
                      <w:sdtContent>
                        <w:ins w:id="773" w:author="임 종운" w:date="2022-05-17T03:15:00Z">
                          <w:r w:rsidR="002109EB">
                            <w:t>INSERT INTO sick_or_etc VALUES(9, 848,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9"/>
                  <w:id w:val="-727221368"/>
                </w:sdtPr>
                <w:sdtEndPr/>
                <w:sdtContent>
                  <w:p w14:paraId="425B4330" w14:textId="77777777" w:rsidR="002109EB" w:rsidRDefault="00916701" w:rsidP="00D42B0A">
                    <w:pPr>
                      <w:ind w:left="0" w:hanging="2"/>
                      <w:rPr>
                        <w:ins w:id="774" w:author="임 종운" w:date="2022-05-17T03:15:00Z"/>
                      </w:rPr>
                    </w:pPr>
                    <w:sdt>
                      <w:sdtPr>
                        <w:tag w:val="goog_rdk_368"/>
                        <w:id w:val="-849030121"/>
                      </w:sdtPr>
                      <w:sdtEndPr/>
                      <w:sdtContent>
                        <w:ins w:id="775" w:author="임 종운" w:date="2022-05-17T03:15:00Z">
                          <w:r w:rsidR="002109EB">
                            <w:t>INSERT INTO sick_or_etc VALUES(10, 853,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1"/>
                  <w:id w:val="-888029939"/>
                </w:sdtPr>
                <w:sdtEndPr/>
                <w:sdtContent>
                  <w:p w14:paraId="422D5863" w14:textId="77777777" w:rsidR="002109EB" w:rsidRDefault="00916701" w:rsidP="00D42B0A">
                    <w:pPr>
                      <w:ind w:left="0" w:hanging="2"/>
                      <w:rPr>
                        <w:ins w:id="776" w:author="임 종운" w:date="2022-05-17T03:15:00Z"/>
                      </w:rPr>
                    </w:pPr>
                    <w:sdt>
                      <w:sdtPr>
                        <w:tag w:val="goog_rdk_370"/>
                        <w:id w:val="2045331018"/>
                      </w:sdtPr>
                      <w:sdtEndPr/>
                      <w:sdtContent>
                        <w:ins w:id="777" w:author="임 종운" w:date="2022-05-17T03:15:00Z">
                          <w:r w:rsidR="002109EB">
                            <w:t>INSERT INTO sick_or_etc VALUES(11, 857,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3"/>
                  <w:id w:val="-68343583"/>
                </w:sdtPr>
                <w:sdtEndPr/>
                <w:sdtContent>
                  <w:p w14:paraId="60A4A089" w14:textId="77777777" w:rsidR="002109EB" w:rsidRDefault="00916701" w:rsidP="00D42B0A">
                    <w:pPr>
                      <w:ind w:left="0" w:hanging="2"/>
                      <w:rPr>
                        <w:ins w:id="778" w:author="임 종운" w:date="2022-05-17T03:15:00Z"/>
                      </w:rPr>
                    </w:pPr>
                    <w:sdt>
                      <w:sdtPr>
                        <w:tag w:val="goog_rdk_372"/>
                        <w:id w:val="-218834636"/>
                      </w:sdtPr>
                      <w:sdtEndPr/>
                      <w:sdtContent>
                        <w:ins w:id="779" w:author="임 종운" w:date="2022-05-17T03:15:00Z">
                          <w:r w:rsidR="002109EB">
                            <w:t>INSERT INTO sick_or_etc VALUES(12, 858,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5"/>
                  <w:id w:val="-1311712698"/>
                </w:sdtPr>
                <w:sdtEndPr/>
                <w:sdtContent>
                  <w:p w14:paraId="26AF880E" w14:textId="77777777" w:rsidR="002109EB" w:rsidRDefault="00916701" w:rsidP="00D42B0A">
                    <w:pPr>
                      <w:ind w:left="0" w:hanging="2"/>
                      <w:rPr>
                        <w:ins w:id="780" w:author="임 종운" w:date="2022-05-17T03:15:00Z"/>
                      </w:rPr>
                    </w:pPr>
                    <w:sdt>
                      <w:sdtPr>
                        <w:tag w:val="goog_rdk_374"/>
                        <w:id w:val="2119167100"/>
                      </w:sdtPr>
                      <w:sdtEndPr/>
                      <w:sdtContent>
                        <w:ins w:id="781" w:author="임 종운" w:date="2022-05-17T03:15:00Z">
                          <w:r w:rsidR="002109EB">
                            <w:t>INSERT INTO sick_or_etc VALUES(13, 989,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7"/>
                  <w:id w:val="1954587713"/>
                </w:sdtPr>
                <w:sdtEndPr/>
                <w:sdtContent>
                  <w:p w14:paraId="37034439" w14:textId="77777777" w:rsidR="002109EB" w:rsidRDefault="00916701" w:rsidP="00D42B0A">
                    <w:pPr>
                      <w:ind w:left="0" w:hanging="2"/>
                      <w:rPr>
                        <w:ins w:id="782" w:author="임 종운" w:date="2022-05-17T03:15:00Z"/>
                      </w:rPr>
                    </w:pPr>
                    <w:sdt>
                      <w:sdtPr>
                        <w:tag w:val="goog_rdk_376"/>
                        <w:id w:val="484893237"/>
                      </w:sdtPr>
                      <w:sdtEndPr/>
                      <w:sdtContent>
                        <w:ins w:id="783" w:author="임 종운" w:date="2022-05-17T03:15:00Z">
                          <w:r w:rsidR="002109EB">
                            <w:t>INSERT INTO sick_or_etc VALUES(14, 991,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9"/>
                  <w:id w:val="1973938008"/>
                </w:sdtPr>
                <w:sdtEndPr/>
                <w:sdtContent>
                  <w:p w14:paraId="135D0EF5" w14:textId="77777777" w:rsidR="002109EB" w:rsidRDefault="00916701" w:rsidP="00D42B0A">
                    <w:pPr>
                      <w:ind w:left="0" w:hanging="2"/>
                      <w:rPr>
                        <w:ins w:id="784" w:author="임 종운" w:date="2022-05-17T03:15:00Z"/>
                      </w:rPr>
                    </w:pPr>
                    <w:sdt>
                      <w:sdtPr>
                        <w:tag w:val="goog_rdk_378"/>
                        <w:id w:val="-1518612010"/>
                      </w:sdtPr>
                      <w:sdtEndPr/>
                      <w:sdtContent>
                        <w:ins w:id="785" w:author="임 종운" w:date="2022-05-17T03:15:00Z">
                          <w:r w:rsidR="002109EB">
                            <w:t>INSERT INTO sick_or_etc VALUES(15, 995,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1"/>
                  <w:id w:val="-1053221245"/>
                </w:sdtPr>
                <w:sdtEndPr/>
                <w:sdtContent>
                  <w:p w14:paraId="74139515" w14:textId="77777777" w:rsidR="002109EB" w:rsidRDefault="00916701" w:rsidP="00D42B0A">
                    <w:pPr>
                      <w:ind w:left="0" w:hanging="2"/>
                      <w:rPr>
                        <w:ins w:id="786" w:author="임 종운" w:date="2022-05-17T03:15:00Z"/>
                      </w:rPr>
                    </w:pPr>
                    <w:sdt>
                      <w:sdtPr>
                        <w:tag w:val="goog_rdk_380"/>
                        <w:id w:val="2078935664"/>
                      </w:sdtPr>
                      <w:sdtEndPr/>
                      <w:sdtContent>
                        <w:ins w:id="787" w:author="임 종운" w:date="2022-05-17T03:15:00Z">
                          <w:r w:rsidR="002109EB">
                            <w:t>INSERT INTO sick_or_etc VALUES(16, 998,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3"/>
                  <w:id w:val="-1351937585"/>
                </w:sdtPr>
                <w:sdtEndPr/>
                <w:sdtContent>
                  <w:p w14:paraId="2E4B3CCB" w14:textId="77777777" w:rsidR="002109EB" w:rsidRDefault="00916701" w:rsidP="00D42B0A">
                    <w:pPr>
                      <w:ind w:left="0" w:hanging="2"/>
                      <w:rPr>
                        <w:ins w:id="788" w:author="임 종운" w:date="2022-05-17T03:15:00Z"/>
                      </w:rPr>
                    </w:pPr>
                    <w:sdt>
                      <w:sdtPr>
                        <w:tag w:val="goog_rdk_382"/>
                        <w:id w:val="-709951232"/>
                      </w:sdtPr>
                      <w:sdtEndPr/>
                      <w:sdtContent>
                        <w:ins w:id="789" w:author="임 종운" w:date="2022-05-17T03:15:00Z">
                          <w:r w:rsidR="002109EB">
                            <w:t>INSERT INTO sick_or_etc VALUES(17, 999,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5"/>
                  <w:id w:val="-692539438"/>
                </w:sdtPr>
                <w:sdtEndPr/>
                <w:sdtContent>
                  <w:p w14:paraId="1767FC75" w14:textId="77777777" w:rsidR="002109EB" w:rsidRDefault="00916701" w:rsidP="00D42B0A">
                    <w:pPr>
                      <w:ind w:left="0" w:hanging="2"/>
                      <w:rPr>
                        <w:ins w:id="790" w:author="임 종운" w:date="2022-05-17T03:15:00Z"/>
                      </w:rPr>
                    </w:pPr>
                    <w:sdt>
                      <w:sdtPr>
                        <w:tag w:val="goog_rdk_384"/>
                        <w:id w:val="2144771164"/>
                      </w:sdtPr>
                      <w:sdtEndPr/>
                      <w:sdtContent>
                        <w:ins w:id="791" w:author="임 종운" w:date="2022-05-17T03:15:00Z">
                          <w:r w:rsidR="002109EB">
                            <w:t>INSERT INTO sick_or_etc VALUES(18, 1013,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7"/>
                  <w:id w:val="432399499"/>
                </w:sdtPr>
                <w:sdtEndPr/>
                <w:sdtContent>
                  <w:p w14:paraId="0B4CDDA3" w14:textId="77777777" w:rsidR="002109EB" w:rsidRDefault="00916701" w:rsidP="00D42B0A">
                    <w:pPr>
                      <w:ind w:left="0" w:hanging="2"/>
                      <w:rPr>
                        <w:ins w:id="792" w:author="임 종운" w:date="2022-05-17T03:15:00Z"/>
                      </w:rPr>
                    </w:pPr>
                    <w:sdt>
                      <w:sdtPr>
                        <w:tag w:val="goog_rdk_386"/>
                        <w:id w:val="1792466639"/>
                      </w:sdtPr>
                      <w:sdtEndPr/>
                      <w:sdtContent>
                        <w:ins w:id="793" w:author="임 종운" w:date="2022-05-17T03:15:00Z">
                          <w:r w:rsidR="002109EB">
                            <w:t>INSERT INTO sick_or_etc VALUES(19, 1124,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9"/>
                  <w:id w:val="-827281148"/>
                </w:sdtPr>
                <w:sdtEndPr/>
                <w:sdtContent>
                  <w:p w14:paraId="1EDF747C" w14:textId="77777777" w:rsidR="002109EB" w:rsidRDefault="00916701" w:rsidP="00D42B0A">
                    <w:pPr>
                      <w:ind w:left="0" w:hanging="2"/>
                      <w:rPr>
                        <w:ins w:id="794" w:author="임 종운" w:date="2022-05-17T03:15:00Z"/>
                      </w:rPr>
                    </w:pPr>
                    <w:sdt>
                      <w:sdtPr>
                        <w:tag w:val="goog_rdk_388"/>
                        <w:id w:val="626133750"/>
                      </w:sdtPr>
                      <w:sdtEndPr/>
                      <w:sdtContent>
                        <w:ins w:id="795" w:author="임 종운" w:date="2022-05-17T03:15:00Z">
                          <w:r w:rsidR="002109EB">
                            <w:t>INSERT INTO sick_or_etc VALUES(20, 1125,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1"/>
                  <w:id w:val="-1696999338"/>
                </w:sdtPr>
                <w:sdtEndPr/>
                <w:sdtContent>
                  <w:p w14:paraId="7D846A59" w14:textId="77777777" w:rsidR="002109EB" w:rsidRDefault="00916701" w:rsidP="00D42B0A">
                    <w:pPr>
                      <w:ind w:left="0" w:hanging="2"/>
                      <w:rPr>
                        <w:ins w:id="796" w:author="임 종운" w:date="2022-05-17T03:15:00Z"/>
                      </w:rPr>
                    </w:pPr>
                    <w:sdt>
                      <w:sdtPr>
                        <w:tag w:val="goog_rdk_390"/>
                        <w:id w:val="1345672484"/>
                      </w:sdtPr>
                      <w:sdtEndPr/>
                      <w:sdtContent>
                        <w:ins w:id="797" w:author="임 종운" w:date="2022-05-17T03:15:00Z">
                          <w:r w:rsidR="002109EB">
                            <w:t>INSERT INTO sick_or_etc VALUES(21, 1509,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3"/>
                  <w:id w:val="936719045"/>
                </w:sdtPr>
                <w:sdtEndPr/>
                <w:sdtContent>
                  <w:p w14:paraId="5BF0C61A" w14:textId="77777777" w:rsidR="002109EB" w:rsidRDefault="00916701" w:rsidP="00D42B0A">
                    <w:pPr>
                      <w:ind w:left="0" w:hanging="2"/>
                      <w:rPr>
                        <w:ins w:id="798" w:author="임 종운" w:date="2022-05-17T03:15:00Z"/>
                      </w:rPr>
                    </w:pPr>
                    <w:sdt>
                      <w:sdtPr>
                        <w:tag w:val="goog_rdk_392"/>
                        <w:id w:val="-740791912"/>
                      </w:sdtPr>
                      <w:sdtEndPr/>
                      <w:sdtContent>
                        <w:ins w:id="799" w:author="임 종운" w:date="2022-05-17T03:15:00Z">
                          <w:r w:rsidR="002109EB">
                            <w:t>INSERT INTO sick_or_etc VALUES(22, 1511,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5"/>
                  <w:id w:val="1407805352"/>
                </w:sdtPr>
                <w:sdtEndPr/>
                <w:sdtContent>
                  <w:p w14:paraId="3EECB155" w14:textId="77777777" w:rsidR="002109EB" w:rsidRDefault="00916701" w:rsidP="00D42B0A">
                    <w:pPr>
                      <w:ind w:left="0" w:hanging="2"/>
                      <w:rPr>
                        <w:ins w:id="800" w:author="임 종운" w:date="2022-05-17T03:15:00Z"/>
                      </w:rPr>
                    </w:pPr>
                    <w:sdt>
                      <w:sdtPr>
                        <w:tag w:val="goog_rdk_394"/>
                        <w:id w:val="-173649900"/>
                      </w:sdtPr>
                      <w:sdtEndPr/>
                      <w:sdtContent>
                        <w:ins w:id="801" w:author="임 종운" w:date="2022-05-17T03:15:00Z">
                          <w:r w:rsidR="002109EB">
                            <w:t>INSERT INTO sick_or_etc VALUES(23, 1580,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7"/>
                  <w:id w:val="927002413"/>
                </w:sdtPr>
                <w:sdtEndPr/>
                <w:sdtContent>
                  <w:p w14:paraId="195BD436" w14:textId="77777777" w:rsidR="002109EB" w:rsidRDefault="00916701" w:rsidP="00D42B0A">
                    <w:pPr>
                      <w:ind w:left="0" w:hanging="2"/>
                      <w:rPr>
                        <w:ins w:id="802" w:author="임 종운" w:date="2022-05-17T03:15:00Z"/>
                      </w:rPr>
                    </w:pPr>
                    <w:sdt>
                      <w:sdtPr>
                        <w:tag w:val="goog_rdk_396"/>
                        <w:id w:val="-251360123"/>
                      </w:sdtPr>
                      <w:sdtEndPr/>
                      <w:sdtContent>
                        <w:ins w:id="803" w:author="임 종운" w:date="2022-05-17T03:15:00Z">
                          <w:r w:rsidR="002109EB">
                            <w:t>INSERT INTO sick_or_etc VALUES(24, 1581,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9"/>
                  <w:id w:val="2066600520"/>
                </w:sdtPr>
                <w:sdtEndPr/>
                <w:sdtContent>
                  <w:p w14:paraId="72E8D649" w14:textId="77777777" w:rsidR="002109EB" w:rsidRDefault="00916701" w:rsidP="00D42B0A">
                    <w:pPr>
                      <w:ind w:left="0" w:hanging="2"/>
                      <w:rPr>
                        <w:ins w:id="804" w:author="임 종운" w:date="2022-05-17T03:15:00Z"/>
                      </w:rPr>
                    </w:pPr>
                    <w:sdt>
                      <w:sdtPr>
                        <w:tag w:val="goog_rdk_398"/>
                        <w:id w:val="134149136"/>
                      </w:sdtPr>
                      <w:sdtEndPr/>
                      <w:sdtContent>
                        <w:ins w:id="805" w:author="임 종운" w:date="2022-05-17T03:15:00Z">
                          <w:r w:rsidR="002109EB">
                            <w:t>INSERT INTO sick_or_etc VALUES(25, 1586,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1"/>
                  <w:id w:val="2127972039"/>
                </w:sdtPr>
                <w:sdtEndPr/>
                <w:sdtContent>
                  <w:p w14:paraId="697190F9" w14:textId="77777777" w:rsidR="002109EB" w:rsidRDefault="00916701" w:rsidP="00D42B0A">
                    <w:pPr>
                      <w:ind w:left="0" w:hanging="2"/>
                      <w:rPr>
                        <w:ins w:id="806" w:author="임 종운" w:date="2022-05-17T03:15:00Z"/>
                      </w:rPr>
                    </w:pPr>
                    <w:sdt>
                      <w:sdtPr>
                        <w:tag w:val="goog_rdk_400"/>
                        <w:id w:val="-1894804091"/>
                      </w:sdtPr>
                      <w:sdtEndPr/>
                      <w:sdtContent>
                        <w:ins w:id="807" w:author="임 종운" w:date="2022-05-17T03:15:00Z">
                          <w:r w:rsidR="002109EB">
                            <w:t>INSERT INTO sick_or_etc VALUES(26, 1864,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3"/>
                  <w:id w:val="1015967156"/>
                </w:sdtPr>
                <w:sdtEndPr/>
                <w:sdtContent>
                  <w:p w14:paraId="44D3945F" w14:textId="77777777" w:rsidR="002109EB" w:rsidRDefault="00916701" w:rsidP="00D42B0A">
                    <w:pPr>
                      <w:ind w:left="0" w:hanging="2"/>
                      <w:rPr>
                        <w:ins w:id="808" w:author="임 종운" w:date="2022-05-17T03:15:00Z"/>
                      </w:rPr>
                    </w:pPr>
                    <w:sdt>
                      <w:sdtPr>
                        <w:tag w:val="goog_rdk_402"/>
                        <w:id w:val="-1659295621"/>
                      </w:sdtPr>
                      <w:sdtEndPr/>
                      <w:sdtContent>
                        <w:ins w:id="809" w:author="임 종운" w:date="2022-05-17T03:15:00Z">
                          <w:r w:rsidR="002109EB">
                            <w:t>INSERT INTO sick_or_etc VALUES(27, 1937,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5"/>
                  <w:id w:val="-1516461251"/>
                </w:sdtPr>
                <w:sdtEndPr/>
                <w:sdtContent>
                  <w:p w14:paraId="03EFDA48" w14:textId="77777777" w:rsidR="002109EB" w:rsidRDefault="00916701" w:rsidP="00D42B0A">
                    <w:pPr>
                      <w:ind w:left="0" w:hanging="2"/>
                      <w:rPr>
                        <w:ins w:id="810" w:author="임 종운" w:date="2022-05-17T03:15:00Z"/>
                      </w:rPr>
                    </w:pPr>
                    <w:sdt>
                      <w:sdtPr>
                        <w:tag w:val="goog_rdk_404"/>
                        <w:id w:val="-601644882"/>
                      </w:sdtPr>
                      <w:sdtEndPr/>
                      <w:sdtContent>
                        <w:ins w:id="811" w:author="임 종운" w:date="2022-05-17T03:15:00Z">
                          <w:r w:rsidR="002109EB">
                            <w:t>INSERT INTO sick_or_etc VALUES(28, 2222,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7"/>
                  <w:id w:val="118810211"/>
                </w:sdtPr>
                <w:sdtEndPr/>
                <w:sdtContent>
                  <w:p w14:paraId="2395A080" w14:textId="77777777" w:rsidR="002109EB" w:rsidRDefault="00916701" w:rsidP="00D42B0A">
                    <w:pPr>
                      <w:ind w:left="0" w:hanging="2"/>
                      <w:rPr>
                        <w:ins w:id="812" w:author="임 종운" w:date="2022-05-17T03:15:00Z"/>
                      </w:rPr>
                    </w:pPr>
                    <w:sdt>
                      <w:sdtPr>
                        <w:tag w:val="goog_rdk_406"/>
                        <w:id w:val="-1197389146"/>
                      </w:sdtPr>
                      <w:sdtEndPr/>
                      <w:sdtContent>
                        <w:ins w:id="813" w:author="임 종운" w:date="2022-05-17T03:15:00Z">
                          <w:r w:rsidR="002109EB">
                            <w:t>INSERT INTO sick_or_etc VALUES(29, 2255,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9"/>
                  <w:id w:val="-1136784530"/>
                </w:sdtPr>
                <w:sdtEndPr/>
                <w:sdtContent>
                  <w:p w14:paraId="3E3B05A6" w14:textId="77777777" w:rsidR="002109EB" w:rsidRDefault="00916701" w:rsidP="00D42B0A">
                    <w:pPr>
                      <w:ind w:left="0" w:hanging="2"/>
                      <w:rPr>
                        <w:ins w:id="814" w:author="임 종운" w:date="2022-05-17T03:15:00Z"/>
                      </w:rPr>
                    </w:pPr>
                    <w:sdt>
                      <w:sdtPr>
                        <w:tag w:val="goog_rdk_408"/>
                        <w:id w:val="-952865811"/>
                      </w:sdtPr>
                      <w:sdtEndPr/>
                      <w:sdtContent>
                        <w:ins w:id="815" w:author="임 종운" w:date="2022-05-17T03:15:00Z">
                          <w:r w:rsidR="002109EB">
                            <w:t>INSERT INTO sick_or_etc VALUES(30, 2267,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1"/>
                  <w:id w:val="-858889466"/>
                </w:sdtPr>
                <w:sdtEndPr/>
                <w:sdtContent>
                  <w:p w14:paraId="79547F27" w14:textId="77777777" w:rsidR="002109EB" w:rsidRDefault="00916701" w:rsidP="00D42B0A">
                    <w:pPr>
                      <w:ind w:left="0" w:hanging="2"/>
                      <w:rPr>
                        <w:ins w:id="816" w:author="임 종운" w:date="2022-05-17T03:15:00Z"/>
                      </w:rPr>
                    </w:pPr>
                    <w:sdt>
                      <w:sdtPr>
                        <w:tag w:val="goog_rdk_410"/>
                        <w:id w:val="-844176314"/>
                      </w:sdtPr>
                      <w:sdtEndPr/>
                      <w:sdtContent>
                        <w:ins w:id="817" w:author="임 종운" w:date="2022-05-17T03:15:00Z">
                          <w:r w:rsidR="002109EB">
                            <w:t>INSERT INTO sick_or_etc VALUES(31, 2575,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3"/>
                  <w:id w:val="-2088604095"/>
                </w:sdtPr>
                <w:sdtEndPr/>
                <w:sdtContent>
                  <w:p w14:paraId="399EF0CE" w14:textId="77777777" w:rsidR="002109EB" w:rsidRDefault="00916701" w:rsidP="00D42B0A">
                    <w:pPr>
                      <w:ind w:left="0" w:hanging="2"/>
                      <w:rPr>
                        <w:ins w:id="818" w:author="임 종운" w:date="2022-05-17T03:15:00Z"/>
                      </w:rPr>
                    </w:pPr>
                    <w:sdt>
                      <w:sdtPr>
                        <w:tag w:val="goog_rdk_412"/>
                        <w:id w:val="595445403"/>
                      </w:sdtPr>
                      <w:sdtEndPr/>
                      <w:sdtContent>
                        <w:ins w:id="819" w:author="임 종운" w:date="2022-05-17T03:15:00Z">
                          <w:r w:rsidR="002109EB">
                            <w:t>INSERT INTO sick_or_etc VALUES(32, 2586,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5"/>
                  <w:id w:val="150569044"/>
                </w:sdtPr>
                <w:sdtEndPr/>
                <w:sdtContent>
                  <w:p w14:paraId="2188EF92" w14:textId="77777777" w:rsidR="002109EB" w:rsidRDefault="00916701" w:rsidP="00D42B0A">
                    <w:pPr>
                      <w:ind w:left="0" w:hanging="2"/>
                      <w:rPr>
                        <w:ins w:id="820" w:author="임 종운" w:date="2022-05-17T03:15:00Z"/>
                      </w:rPr>
                    </w:pPr>
                    <w:sdt>
                      <w:sdtPr>
                        <w:tag w:val="goog_rdk_414"/>
                        <w:id w:val="-57397086"/>
                      </w:sdtPr>
                      <w:sdtEndPr/>
                      <w:sdtContent>
                        <w:ins w:id="821" w:author="임 종운" w:date="2022-05-17T03:15:00Z">
                          <w:r w:rsidR="002109EB">
                            <w:t>INSERT INTO sick_or_etc VALUES(33, 2607,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7"/>
                  <w:id w:val="-935669076"/>
                </w:sdtPr>
                <w:sdtEndPr/>
                <w:sdtContent>
                  <w:p w14:paraId="1D5B7AA0" w14:textId="77777777" w:rsidR="002109EB" w:rsidRDefault="00916701" w:rsidP="00D42B0A">
                    <w:pPr>
                      <w:ind w:left="0" w:hanging="2"/>
                      <w:rPr>
                        <w:ins w:id="822" w:author="임 종운" w:date="2022-05-17T03:15:00Z"/>
                      </w:rPr>
                    </w:pPr>
                    <w:sdt>
                      <w:sdtPr>
                        <w:tag w:val="goog_rdk_416"/>
                        <w:id w:val="-2133161357"/>
                      </w:sdtPr>
                      <w:sdtEndPr/>
                      <w:sdtContent>
                        <w:ins w:id="823" w:author="임 종운" w:date="2022-05-17T03:15:00Z">
                          <w:r w:rsidR="002109EB">
                            <w:t>INSERT INTO sick_or_etc VALUES(34, 2614,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9"/>
                  <w:id w:val="-847947816"/>
                </w:sdtPr>
                <w:sdtEndPr/>
                <w:sdtContent>
                  <w:p w14:paraId="597C03A5" w14:textId="77777777" w:rsidR="002109EB" w:rsidRDefault="00916701" w:rsidP="00D42B0A">
                    <w:pPr>
                      <w:ind w:left="0" w:hanging="2"/>
                      <w:rPr>
                        <w:ins w:id="824" w:author="임 종운" w:date="2022-05-17T03:15:00Z"/>
                      </w:rPr>
                    </w:pPr>
                    <w:sdt>
                      <w:sdtPr>
                        <w:tag w:val="goog_rdk_418"/>
                        <w:id w:val="-2064628084"/>
                      </w:sdtPr>
                      <w:sdtEndPr/>
                      <w:sdtContent>
                        <w:ins w:id="825" w:author="임 종운" w:date="2022-05-17T03:15:00Z">
                          <w:r w:rsidR="002109EB">
                            <w:t>INSERT INTO sick_or_etc VALUES(35, 2620,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1"/>
                  <w:id w:val="1273903277"/>
                </w:sdtPr>
                <w:sdtEndPr/>
                <w:sdtContent>
                  <w:p w14:paraId="05A4C1A3" w14:textId="77777777" w:rsidR="002109EB" w:rsidRDefault="00916701" w:rsidP="00D42B0A">
                    <w:pPr>
                      <w:ind w:left="0" w:hanging="2"/>
                      <w:rPr>
                        <w:ins w:id="826" w:author="임 종운" w:date="2022-05-17T03:15:00Z"/>
                      </w:rPr>
                    </w:pPr>
                    <w:sdt>
                      <w:sdtPr>
                        <w:tag w:val="goog_rdk_420"/>
                        <w:id w:val="1282694148"/>
                      </w:sdtPr>
                      <w:sdtEndPr/>
                      <w:sdtContent>
                        <w:ins w:id="827" w:author="임 종운" w:date="2022-05-17T03:15:00Z">
                          <w:r w:rsidR="002109EB">
                            <w:t>INSERT INTO sick_or_etc VALUES(36, 2627,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3"/>
                  <w:id w:val="1691491869"/>
                </w:sdtPr>
                <w:sdtEndPr/>
                <w:sdtContent>
                  <w:p w14:paraId="1CA544E3" w14:textId="77777777" w:rsidR="002109EB" w:rsidRDefault="00916701" w:rsidP="00D42B0A">
                    <w:pPr>
                      <w:ind w:left="0" w:hanging="2"/>
                      <w:rPr>
                        <w:ins w:id="828" w:author="임 종운" w:date="2022-05-17T03:15:00Z"/>
                      </w:rPr>
                    </w:pPr>
                    <w:sdt>
                      <w:sdtPr>
                        <w:tag w:val="goog_rdk_422"/>
                        <w:id w:val="-2088376282"/>
                      </w:sdtPr>
                      <w:sdtEndPr/>
                      <w:sdtContent>
                        <w:ins w:id="829" w:author="임 종운" w:date="2022-05-17T03:15:00Z">
                          <w:r w:rsidR="002109EB">
                            <w:t>INSERT INTO sick_or_etc VALUES(37, 2633,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5"/>
                  <w:id w:val="1043020491"/>
                </w:sdtPr>
                <w:sdtEndPr/>
                <w:sdtContent>
                  <w:p w14:paraId="0B507490" w14:textId="77777777" w:rsidR="002109EB" w:rsidRDefault="00916701" w:rsidP="00D42B0A">
                    <w:pPr>
                      <w:ind w:left="0" w:hanging="2"/>
                      <w:rPr>
                        <w:ins w:id="830" w:author="임 종운" w:date="2022-05-17T03:15:00Z"/>
                      </w:rPr>
                    </w:pPr>
                    <w:sdt>
                      <w:sdtPr>
                        <w:tag w:val="goog_rdk_424"/>
                        <w:id w:val="2051108685"/>
                      </w:sdtPr>
                      <w:sdtEndPr/>
                      <w:sdtContent>
                        <w:ins w:id="831" w:author="임 종운" w:date="2022-05-17T03:15:00Z">
                          <w:r w:rsidR="002109EB">
                            <w:t>INSERT INTO sick_or_etc VALUES(38, 2684,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7"/>
                  <w:id w:val="1657105853"/>
                </w:sdtPr>
                <w:sdtEndPr/>
                <w:sdtContent>
                  <w:p w14:paraId="28945F5A" w14:textId="77777777" w:rsidR="002109EB" w:rsidRDefault="00916701" w:rsidP="00D42B0A">
                    <w:pPr>
                      <w:ind w:left="0" w:hanging="2"/>
                      <w:rPr>
                        <w:ins w:id="832" w:author="임 종운" w:date="2022-05-17T03:15:00Z"/>
                      </w:rPr>
                    </w:pPr>
                    <w:sdt>
                      <w:sdtPr>
                        <w:tag w:val="goog_rdk_426"/>
                        <w:id w:val="-822430276"/>
                      </w:sdtPr>
                      <w:sdtEndPr/>
                      <w:sdtContent>
                        <w:ins w:id="833" w:author="임 종운" w:date="2022-05-17T03:15:00Z">
                          <w:r w:rsidR="002109EB">
                            <w:t>INSERT INTO sick_or_etc VALUES(39, 2685,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9"/>
                  <w:id w:val="1537316214"/>
                </w:sdtPr>
                <w:sdtEndPr/>
                <w:sdtContent>
                  <w:p w14:paraId="5F1ACB85" w14:textId="77777777" w:rsidR="002109EB" w:rsidRDefault="00916701" w:rsidP="00D42B0A">
                    <w:pPr>
                      <w:ind w:left="0" w:hanging="2"/>
                      <w:rPr>
                        <w:ins w:id="834" w:author="임 종운" w:date="2022-05-17T03:15:00Z"/>
                      </w:rPr>
                    </w:pPr>
                    <w:sdt>
                      <w:sdtPr>
                        <w:tag w:val="goog_rdk_428"/>
                        <w:id w:val="933717037"/>
                      </w:sdtPr>
                      <w:sdtEndPr/>
                      <w:sdtContent>
                        <w:ins w:id="835" w:author="임 종운" w:date="2022-05-17T03:15:00Z">
                          <w:r w:rsidR="002109EB">
                            <w:t>INSERT INTO sick_or_etc VALUES(40, 2686,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1"/>
                  <w:id w:val="290259670"/>
                </w:sdtPr>
                <w:sdtEndPr/>
                <w:sdtContent>
                  <w:p w14:paraId="21FEA6A1" w14:textId="77777777" w:rsidR="002109EB" w:rsidRDefault="00916701" w:rsidP="00D42B0A">
                    <w:pPr>
                      <w:ind w:left="0" w:hanging="2"/>
                      <w:rPr>
                        <w:ins w:id="836" w:author="임 종운" w:date="2022-05-17T03:15:00Z"/>
                      </w:rPr>
                    </w:pPr>
                    <w:sdt>
                      <w:sdtPr>
                        <w:tag w:val="goog_rdk_430"/>
                        <w:id w:val="540947121"/>
                      </w:sdtPr>
                      <w:sdtEndPr/>
                      <w:sdtContent>
                        <w:ins w:id="837" w:author="임 종운" w:date="2022-05-17T03:15:00Z">
                          <w:r w:rsidR="002109EB">
                            <w:t>INSERT INTO sick_or_etc VALUES(41, 2994,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3"/>
                  <w:id w:val="-1434506329"/>
                </w:sdtPr>
                <w:sdtEndPr/>
                <w:sdtContent>
                  <w:p w14:paraId="414B24E3" w14:textId="77777777" w:rsidR="002109EB" w:rsidRDefault="00916701" w:rsidP="00D42B0A">
                    <w:pPr>
                      <w:ind w:left="0" w:hanging="2"/>
                      <w:rPr>
                        <w:ins w:id="838" w:author="임 종운" w:date="2022-05-17T03:15:00Z"/>
                      </w:rPr>
                    </w:pPr>
                    <w:sdt>
                      <w:sdtPr>
                        <w:tag w:val="goog_rdk_432"/>
                        <w:id w:val="427464931"/>
                      </w:sdtPr>
                      <w:sdtEndPr/>
                      <w:sdtContent>
                        <w:ins w:id="839" w:author="임 종운" w:date="2022-05-17T03:15:00Z">
                          <w:r w:rsidR="002109EB">
                            <w:t>INSERT INTO sick_or_etc VALUES(42, 3000,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5"/>
                  <w:id w:val="-991870630"/>
                </w:sdtPr>
                <w:sdtEndPr/>
                <w:sdtContent>
                  <w:p w14:paraId="7AD2ED5B" w14:textId="77777777" w:rsidR="002109EB" w:rsidRDefault="00916701" w:rsidP="00D42B0A">
                    <w:pPr>
                      <w:ind w:left="0" w:hanging="2"/>
                      <w:rPr>
                        <w:ins w:id="840" w:author="임 종운" w:date="2022-05-17T03:15:00Z"/>
                      </w:rPr>
                    </w:pPr>
                    <w:sdt>
                      <w:sdtPr>
                        <w:tag w:val="goog_rdk_434"/>
                        <w:id w:val="-385030304"/>
                      </w:sdtPr>
                      <w:sdtEndPr/>
                      <w:sdtContent>
                        <w:ins w:id="841" w:author="임 종운" w:date="2022-05-17T03:15:00Z">
                          <w:r w:rsidR="002109EB">
                            <w:t>INSERT INTO sick_or_etc VALUES(43, 3024,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7"/>
                  <w:id w:val="1561511357"/>
                </w:sdtPr>
                <w:sdtEndPr/>
                <w:sdtContent>
                  <w:p w14:paraId="08E8B48C" w14:textId="77777777" w:rsidR="002109EB" w:rsidRDefault="00916701" w:rsidP="00D42B0A">
                    <w:pPr>
                      <w:ind w:left="0" w:hanging="2"/>
                      <w:rPr>
                        <w:ins w:id="842" w:author="임 종운" w:date="2022-05-17T03:15:00Z"/>
                      </w:rPr>
                    </w:pPr>
                    <w:sdt>
                      <w:sdtPr>
                        <w:tag w:val="goog_rdk_436"/>
                        <w:id w:val="-1051466297"/>
                      </w:sdtPr>
                      <w:sdtEndPr/>
                      <w:sdtContent>
                        <w:ins w:id="843" w:author="임 종운" w:date="2022-05-17T03:15:00Z">
                          <w:r w:rsidR="002109EB">
                            <w:t>INSERT INTO sick_or_etc VALUES(44, 3037,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9"/>
                  <w:id w:val="241459011"/>
                </w:sdtPr>
                <w:sdtEndPr/>
                <w:sdtContent>
                  <w:p w14:paraId="62631555" w14:textId="77777777" w:rsidR="002109EB" w:rsidRDefault="00916701" w:rsidP="00D42B0A">
                    <w:pPr>
                      <w:ind w:left="0" w:hanging="2"/>
                      <w:rPr>
                        <w:ins w:id="844" w:author="임 종운" w:date="2022-05-17T03:15:00Z"/>
                      </w:rPr>
                    </w:pPr>
                    <w:sdt>
                      <w:sdtPr>
                        <w:tag w:val="goog_rdk_438"/>
                        <w:id w:val="1273211018"/>
                      </w:sdtPr>
                      <w:sdtEndPr/>
                      <w:sdtContent>
                        <w:ins w:id="845" w:author="임 종운" w:date="2022-05-17T03:15:00Z">
                          <w:r w:rsidR="002109EB">
                            <w:t>INSERT INTO sick_or_etc VALUES(45, 3039,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1"/>
                  <w:id w:val="985358629"/>
                </w:sdtPr>
                <w:sdtEndPr/>
                <w:sdtContent>
                  <w:p w14:paraId="0E3639BF" w14:textId="77777777" w:rsidR="002109EB" w:rsidRDefault="00916701" w:rsidP="00D42B0A">
                    <w:pPr>
                      <w:ind w:left="0" w:hanging="2"/>
                      <w:rPr>
                        <w:ins w:id="846" w:author="임 종운" w:date="2022-05-17T03:15:00Z"/>
                      </w:rPr>
                    </w:pPr>
                    <w:sdt>
                      <w:sdtPr>
                        <w:tag w:val="goog_rdk_440"/>
                        <w:id w:val="-150216107"/>
                      </w:sdtPr>
                      <w:sdtEndPr/>
                      <w:sdtContent>
                        <w:ins w:id="847" w:author="임 종운" w:date="2022-05-17T03:15:00Z">
                          <w:r w:rsidR="002109EB">
                            <w:t>INSERT INTO sick_or_etc VALUES(46, 3049,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3"/>
                  <w:id w:val="-1346546018"/>
                </w:sdtPr>
                <w:sdtEndPr/>
                <w:sdtContent>
                  <w:p w14:paraId="5151FC06" w14:textId="77777777" w:rsidR="002109EB" w:rsidRDefault="00916701" w:rsidP="00D42B0A">
                    <w:pPr>
                      <w:ind w:left="0" w:hanging="2"/>
                      <w:rPr>
                        <w:ins w:id="848" w:author="임 종운" w:date="2022-05-17T03:15:00Z"/>
                      </w:rPr>
                    </w:pPr>
                    <w:sdt>
                      <w:sdtPr>
                        <w:tag w:val="goog_rdk_442"/>
                        <w:id w:val="303367054"/>
                      </w:sdtPr>
                      <w:sdtEndPr/>
                      <w:sdtContent>
                        <w:ins w:id="849" w:author="임 종운" w:date="2022-05-17T03:15:00Z">
                          <w:r w:rsidR="002109EB">
                            <w:t>INSERT INTO sick_or_etc VALUES(47, 3139,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5"/>
                  <w:id w:val="316462712"/>
                </w:sdtPr>
                <w:sdtEndPr/>
                <w:sdtContent>
                  <w:p w14:paraId="513E4F64" w14:textId="77777777" w:rsidR="002109EB" w:rsidRDefault="00916701" w:rsidP="00D42B0A">
                    <w:pPr>
                      <w:ind w:left="0" w:hanging="2"/>
                      <w:rPr>
                        <w:ins w:id="850" w:author="임 종운" w:date="2022-05-17T03:15:00Z"/>
                      </w:rPr>
                    </w:pPr>
                    <w:sdt>
                      <w:sdtPr>
                        <w:tag w:val="goog_rdk_444"/>
                        <w:id w:val="1083487381"/>
                      </w:sdtPr>
                      <w:sdtEndPr/>
                      <w:sdtContent>
                        <w:ins w:id="851" w:author="임 종운" w:date="2022-05-17T03:15:00Z">
                          <w:r w:rsidR="002109EB">
                            <w:t>INSERT INTO sick_or_etc VALUES(48, 3152,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7"/>
                  <w:id w:val="1252548987"/>
                </w:sdtPr>
                <w:sdtEndPr/>
                <w:sdtContent>
                  <w:p w14:paraId="5E7887AB" w14:textId="77777777" w:rsidR="002109EB" w:rsidRDefault="00916701" w:rsidP="00D42B0A">
                    <w:pPr>
                      <w:ind w:left="0" w:hanging="2"/>
                      <w:rPr>
                        <w:ins w:id="852" w:author="임 종운" w:date="2022-05-17T03:15:00Z"/>
                      </w:rPr>
                    </w:pPr>
                    <w:sdt>
                      <w:sdtPr>
                        <w:tag w:val="goog_rdk_446"/>
                        <w:id w:val="497318164"/>
                      </w:sdtPr>
                      <w:sdtEndPr/>
                      <w:sdtContent>
                        <w:ins w:id="853" w:author="임 종운" w:date="2022-05-17T03:15:00Z">
                          <w:r w:rsidR="002109EB">
                            <w:t>INSERT INTO sick_or_etc VALUES(49, 3158,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9"/>
                  <w:id w:val="-1565707970"/>
                </w:sdtPr>
                <w:sdtEndPr/>
                <w:sdtContent>
                  <w:p w14:paraId="50F98AE1" w14:textId="77777777" w:rsidR="002109EB" w:rsidRDefault="00916701" w:rsidP="00D42B0A">
                    <w:pPr>
                      <w:ind w:left="0" w:hanging="2"/>
                      <w:rPr>
                        <w:ins w:id="854" w:author="임 종운" w:date="2022-05-17T03:15:00Z"/>
                      </w:rPr>
                    </w:pPr>
                    <w:sdt>
                      <w:sdtPr>
                        <w:tag w:val="goog_rdk_448"/>
                        <w:id w:val="-105972792"/>
                      </w:sdtPr>
                      <w:sdtEndPr/>
                      <w:sdtContent>
                        <w:ins w:id="855" w:author="임 종운" w:date="2022-05-17T03:15:00Z">
                          <w:r w:rsidR="002109EB">
                            <w:t>INSERT INTO sick_or_etc VALUES(50, 3171,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1"/>
                  <w:id w:val="-890493089"/>
                </w:sdtPr>
                <w:sdtEndPr/>
                <w:sdtContent>
                  <w:p w14:paraId="1051B8D3" w14:textId="77777777" w:rsidR="002109EB" w:rsidRDefault="00916701" w:rsidP="00D42B0A">
                    <w:pPr>
                      <w:ind w:left="0" w:hanging="2"/>
                      <w:rPr>
                        <w:ins w:id="856" w:author="임 종운" w:date="2022-05-17T03:15:00Z"/>
                      </w:rPr>
                    </w:pPr>
                    <w:sdt>
                      <w:sdtPr>
                        <w:tag w:val="goog_rdk_450"/>
                        <w:id w:val="1713073080"/>
                      </w:sdtPr>
                      <w:sdtEndPr/>
                      <w:sdtContent>
                        <w:ins w:id="857" w:author="임 종운" w:date="2022-05-17T03:15:00Z">
                          <w:r w:rsidR="002109EB">
                            <w:t>INSERT INTO sick_or_etc VALUES(51, 3177,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3"/>
                  <w:id w:val="1023202391"/>
                </w:sdtPr>
                <w:sdtEndPr/>
                <w:sdtContent>
                  <w:p w14:paraId="2A2C3D63" w14:textId="77777777" w:rsidR="002109EB" w:rsidRDefault="00916701" w:rsidP="00D42B0A">
                    <w:pPr>
                      <w:ind w:left="0" w:hanging="2"/>
                      <w:rPr>
                        <w:ins w:id="858" w:author="임 종운" w:date="2022-05-17T03:15:00Z"/>
                      </w:rPr>
                    </w:pPr>
                    <w:sdt>
                      <w:sdtPr>
                        <w:tag w:val="goog_rdk_452"/>
                        <w:id w:val="-1209801862"/>
                      </w:sdtPr>
                      <w:sdtEndPr/>
                      <w:sdtContent>
                        <w:ins w:id="859" w:author="임 종운" w:date="2022-05-17T03:15:00Z">
                          <w:r w:rsidR="002109EB">
                            <w:t>INSERT INTO sick_or_etc VALUES(52, 3181,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5"/>
                  <w:id w:val="-271399397"/>
                </w:sdtPr>
                <w:sdtEndPr/>
                <w:sdtContent>
                  <w:p w14:paraId="7E3BC46B" w14:textId="77777777" w:rsidR="002109EB" w:rsidRDefault="00916701" w:rsidP="00D42B0A">
                    <w:pPr>
                      <w:ind w:left="0" w:hanging="2"/>
                      <w:rPr>
                        <w:ins w:id="860" w:author="임 종운" w:date="2022-05-17T03:15:00Z"/>
                      </w:rPr>
                    </w:pPr>
                    <w:sdt>
                      <w:sdtPr>
                        <w:tag w:val="goog_rdk_454"/>
                        <w:id w:val="-2141175705"/>
                      </w:sdtPr>
                      <w:sdtEndPr/>
                      <w:sdtContent>
                        <w:ins w:id="861" w:author="임 종운" w:date="2022-05-17T03:15:00Z">
                          <w:r w:rsidR="002109EB">
                            <w:t>INSERT INTO sick_or_etc VALUES(53, 3186,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7"/>
                  <w:id w:val="-248424030"/>
                </w:sdtPr>
                <w:sdtEndPr/>
                <w:sdtContent>
                  <w:p w14:paraId="55EB4BAF" w14:textId="77777777" w:rsidR="002109EB" w:rsidRDefault="00916701" w:rsidP="00D42B0A">
                    <w:pPr>
                      <w:ind w:left="0" w:hanging="2"/>
                      <w:rPr>
                        <w:ins w:id="862" w:author="임 종운" w:date="2022-05-17T03:15:00Z"/>
                      </w:rPr>
                    </w:pPr>
                    <w:sdt>
                      <w:sdtPr>
                        <w:tag w:val="goog_rdk_456"/>
                        <w:id w:val="1726952026"/>
                      </w:sdtPr>
                      <w:sdtEndPr/>
                      <w:sdtContent>
                        <w:ins w:id="863" w:author="임 종운" w:date="2022-05-17T03:15:00Z">
                          <w:r w:rsidR="002109EB">
                            <w:t>INSERT INTO sick_or_etc VALUES(54, 3190,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9"/>
                  <w:id w:val="-638732420"/>
                </w:sdtPr>
                <w:sdtEndPr/>
                <w:sdtContent>
                  <w:p w14:paraId="3EC35A82" w14:textId="77777777" w:rsidR="002109EB" w:rsidRDefault="00916701" w:rsidP="00D42B0A">
                    <w:pPr>
                      <w:ind w:left="0" w:hanging="2"/>
                      <w:rPr>
                        <w:ins w:id="864" w:author="임 종운" w:date="2022-05-17T03:15:00Z"/>
                      </w:rPr>
                    </w:pPr>
                    <w:sdt>
                      <w:sdtPr>
                        <w:tag w:val="goog_rdk_458"/>
                        <w:id w:val="-462429807"/>
                      </w:sdtPr>
                      <w:sdtEndPr/>
                      <w:sdtContent>
                        <w:ins w:id="865" w:author="임 종운" w:date="2022-05-17T03:15:00Z">
                          <w:r w:rsidR="002109EB">
                            <w:t>INSERT INTO sick_or_etc VALUES(55, 3200,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1"/>
                  <w:id w:val="1822224310"/>
                </w:sdtPr>
                <w:sdtEndPr/>
                <w:sdtContent>
                  <w:p w14:paraId="6773F036" w14:textId="77777777" w:rsidR="002109EB" w:rsidRDefault="00916701" w:rsidP="00D42B0A">
                    <w:pPr>
                      <w:ind w:left="0" w:hanging="2"/>
                      <w:rPr>
                        <w:ins w:id="866" w:author="임 종운" w:date="2022-05-17T03:15:00Z"/>
                      </w:rPr>
                    </w:pPr>
                    <w:sdt>
                      <w:sdtPr>
                        <w:tag w:val="goog_rdk_460"/>
                        <w:id w:val="1958672176"/>
                      </w:sdtPr>
                      <w:sdtEndPr/>
                      <w:sdtContent>
                        <w:ins w:id="867" w:author="임 종운" w:date="2022-05-17T03:15:00Z">
                          <w:r w:rsidR="002109EB">
                            <w:t>INSERT INTO sick_or_etc VALUES(56, 3211,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3"/>
                  <w:id w:val="418370402"/>
                </w:sdtPr>
                <w:sdtEndPr/>
                <w:sdtContent>
                  <w:p w14:paraId="65D3304A" w14:textId="77777777" w:rsidR="002109EB" w:rsidRDefault="00916701" w:rsidP="00D42B0A">
                    <w:pPr>
                      <w:ind w:left="0" w:hanging="2"/>
                      <w:rPr>
                        <w:ins w:id="868" w:author="임 종운" w:date="2022-05-17T03:15:00Z"/>
                      </w:rPr>
                    </w:pPr>
                    <w:sdt>
                      <w:sdtPr>
                        <w:tag w:val="goog_rdk_462"/>
                        <w:id w:val="2037763229"/>
                      </w:sdtPr>
                      <w:sdtEndPr/>
                      <w:sdtContent>
                        <w:ins w:id="869" w:author="임 종운" w:date="2022-05-17T03:15:00Z">
                          <w:r w:rsidR="002109EB">
                            <w:t>INSERT INTO sick_or_etc VALUES(57, 3215,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5"/>
                  <w:id w:val="-944309475"/>
                </w:sdtPr>
                <w:sdtEndPr/>
                <w:sdtContent>
                  <w:p w14:paraId="71F07D91" w14:textId="77777777" w:rsidR="002109EB" w:rsidRDefault="00916701" w:rsidP="00D42B0A">
                    <w:pPr>
                      <w:ind w:left="0" w:hanging="2"/>
                      <w:rPr>
                        <w:ins w:id="870" w:author="임 종운" w:date="2022-05-17T03:15:00Z"/>
                      </w:rPr>
                    </w:pPr>
                    <w:sdt>
                      <w:sdtPr>
                        <w:tag w:val="goog_rdk_464"/>
                        <w:id w:val="-904837158"/>
                      </w:sdtPr>
                      <w:sdtEndPr/>
                      <w:sdtContent>
                        <w:ins w:id="871" w:author="임 종운" w:date="2022-05-17T03:15:00Z">
                          <w:r w:rsidR="002109EB">
                            <w:t>INSERT INTO sick_or_etc VALUES(58, 3227,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7"/>
                  <w:id w:val="-2063708485"/>
                </w:sdtPr>
                <w:sdtEndPr/>
                <w:sdtContent>
                  <w:p w14:paraId="320E1917" w14:textId="77777777" w:rsidR="002109EB" w:rsidRDefault="00916701" w:rsidP="00D42B0A">
                    <w:pPr>
                      <w:ind w:left="0" w:hanging="2"/>
                      <w:rPr>
                        <w:ins w:id="872" w:author="임 종운" w:date="2022-05-17T03:15:00Z"/>
                      </w:rPr>
                    </w:pPr>
                    <w:sdt>
                      <w:sdtPr>
                        <w:tag w:val="goog_rdk_466"/>
                        <w:id w:val="-401762812"/>
                      </w:sdtPr>
                      <w:sdtEndPr/>
                      <w:sdtContent>
                        <w:ins w:id="873" w:author="임 종운" w:date="2022-05-17T03:15:00Z">
                          <w:r w:rsidR="002109EB">
                            <w:t>INSERT INTO sick_or_etc VALUES(59, 3230,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9"/>
                  <w:id w:val="-2086365077"/>
                </w:sdtPr>
                <w:sdtEndPr/>
                <w:sdtContent>
                  <w:p w14:paraId="61E5531B" w14:textId="77777777" w:rsidR="002109EB" w:rsidRDefault="00916701" w:rsidP="00D42B0A">
                    <w:pPr>
                      <w:ind w:left="0" w:hanging="2"/>
                      <w:rPr>
                        <w:ins w:id="874" w:author="임 종운" w:date="2022-05-17T03:15:00Z"/>
                      </w:rPr>
                    </w:pPr>
                    <w:sdt>
                      <w:sdtPr>
                        <w:tag w:val="goog_rdk_468"/>
                        <w:id w:val="-1211485069"/>
                      </w:sdtPr>
                      <w:sdtEndPr/>
                      <w:sdtContent>
                        <w:ins w:id="875" w:author="임 종운" w:date="2022-05-17T03:15:00Z">
                          <w:r w:rsidR="002109EB">
                            <w:t>INSERT INTO sick_or_etc VALUES(60, 3238,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1"/>
                  <w:id w:val="-1873673274"/>
                </w:sdtPr>
                <w:sdtEndPr/>
                <w:sdtContent>
                  <w:p w14:paraId="35B22526" w14:textId="77777777" w:rsidR="002109EB" w:rsidRDefault="00916701" w:rsidP="00D42B0A">
                    <w:pPr>
                      <w:ind w:left="0" w:hanging="2"/>
                      <w:rPr>
                        <w:ins w:id="876" w:author="임 종운" w:date="2022-05-17T03:15:00Z"/>
                      </w:rPr>
                    </w:pPr>
                    <w:sdt>
                      <w:sdtPr>
                        <w:tag w:val="goog_rdk_470"/>
                        <w:id w:val="-1859496088"/>
                      </w:sdtPr>
                      <w:sdtEndPr/>
                      <w:sdtContent>
                        <w:ins w:id="877" w:author="임 종운" w:date="2022-05-17T03:15:00Z">
                          <w:r w:rsidR="002109EB">
                            <w:t>INSERT INTO sick_or_etc VALUES(71, 3396,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3"/>
                  <w:id w:val="-809396951"/>
                </w:sdtPr>
                <w:sdtEndPr/>
                <w:sdtContent>
                  <w:p w14:paraId="0E4803B1" w14:textId="77777777" w:rsidR="002109EB" w:rsidRDefault="00916701" w:rsidP="00D42B0A">
                    <w:pPr>
                      <w:ind w:left="0" w:hanging="2"/>
                      <w:rPr>
                        <w:ins w:id="878" w:author="임 종운" w:date="2022-05-17T03:15:00Z"/>
                      </w:rPr>
                    </w:pPr>
                    <w:sdt>
                      <w:sdtPr>
                        <w:tag w:val="goog_rdk_472"/>
                        <w:id w:val="226197444"/>
                      </w:sdtPr>
                      <w:sdtEndPr/>
                      <w:sdtContent>
                        <w:ins w:id="879" w:author="임 종운" w:date="2022-05-17T03:15:00Z">
                          <w:r w:rsidR="002109EB">
                            <w:t>INSERT INTO sick_or_etc VALUES(72, 3399,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5"/>
                  <w:id w:val="-1665463128"/>
                </w:sdtPr>
                <w:sdtEndPr/>
                <w:sdtContent>
                  <w:p w14:paraId="7BC24B74" w14:textId="77777777" w:rsidR="002109EB" w:rsidRDefault="00916701" w:rsidP="00D42B0A">
                    <w:pPr>
                      <w:ind w:left="0" w:hanging="2"/>
                      <w:rPr>
                        <w:ins w:id="880" w:author="임 종운" w:date="2022-05-17T03:15:00Z"/>
                      </w:rPr>
                    </w:pPr>
                    <w:sdt>
                      <w:sdtPr>
                        <w:tag w:val="goog_rdk_474"/>
                        <w:id w:val="-1744943931"/>
                      </w:sdtPr>
                      <w:sdtEndPr/>
                      <w:sdtContent>
                        <w:ins w:id="881" w:author="임 종운" w:date="2022-05-17T03:15:00Z">
                          <w:r w:rsidR="002109EB">
                            <w:t>INSERT INTO sick_or_etc VALUES(73, 3404,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7"/>
                  <w:id w:val="681245272"/>
                </w:sdtPr>
                <w:sdtEndPr/>
                <w:sdtContent>
                  <w:p w14:paraId="67D59D25" w14:textId="77777777" w:rsidR="002109EB" w:rsidRDefault="00916701" w:rsidP="00D42B0A">
                    <w:pPr>
                      <w:ind w:left="0" w:hanging="2"/>
                      <w:rPr>
                        <w:ins w:id="882" w:author="임 종운" w:date="2022-05-17T03:15:00Z"/>
                      </w:rPr>
                    </w:pPr>
                    <w:sdt>
                      <w:sdtPr>
                        <w:tag w:val="goog_rdk_476"/>
                        <w:id w:val="-608126436"/>
                      </w:sdtPr>
                      <w:sdtEndPr/>
                      <w:sdtContent>
                        <w:ins w:id="883" w:author="임 종운" w:date="2022-05-17T03:15:00Z">
                          <w:r w:rsidR="002109EB">
                            <w:t>INSERT INTO sick_or_etc VALUES(74, 3407,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9"/>
                  <w:id w:val="-1017929968"/>
                </w:sdtPr>
                <w:sdtEndPr/>
                <w:sdtContent>
                  <w:p w14:paraId="08FA85F6" w14:textId="77777777" w:rsidR="002109EB" w:rsidRDefault="00916701" w:rsidP="00D42B0A">
                    <w:pPr>
                      <w:ind w:left="0" w:hanging="2"/>
                      <w:rPr>
                        <w:ins w:id="884" w:author="임 종운" w:date="2022-05-17T03:15:00Z"/>
                      </w:rPr>
                    </w:pPr>
                    <w:sdt>
                      <w:sdtPr>
                        <w:tag w:val="goog_rdk_478"/>
                        <w:id w:val="1653877690"/>
                      </w:sdtPr>
                      <w:sdtEndPr/>
                      <w:sdtContent>
                        <w:ins w:id="885" w:author="임 종운" w:date="2022-05-17T03:15:00Z">
                          <w:r w:rsidR="002109EB">
                            <w:t>INSERT INTO sick_or_etc VALUES(75, 3410,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1"/>
                  <w:id w:val="-954393577"/>
                </w:sdtPr>
                <w:sdtEndPr/>
                <w:sdtContent>
                  <w:p w14:paraId="0DF1E8F7" w14:textId="77777777" w:rsidR="002109EB" w:rsidRDefault="00916701" w:rsidP="00D42B0A">
                    <w:pPr>
                      <w:ind w:left="0" w:hanging="2"/>
                      <w:rPr>
                        <w:ins w:id="886" w:author="임 종운" w:date="2022-05-17T03:15:00Z"/>
                      </w:rPr>
                    </w:pPr>
                    <w:sdt>
                      <w:sdtPr>
                        <w:tag w:val="goog_rdk_480"/>
                        <w:id w:val="-1900589300"/>
                      </w:sdtPr>
                      <w:sdtEndPr/>
                      <w:sdtContent>
                        <w:ins w:id="887" w:author="임 종운" w:date="2022-05-17T03:15:00Z">
                          <w:r w:rsidR="002109EB">
                            <w:t>INSERT INTO sick_or_etc VALUES(76, 3413,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3"/>
                  <w:id w:val="-1818798376"/>
                </w:sdtPr>
                <w:sdtEndPr/>
                <w:sdtContent>
                  <w:p w14:paraId="148300DC" w14:textId="77777777" w:rsidR="002109EB" w:rsidRDefault="00916701" w:rsidP="00D42B0A">
                    <w:pPr>
                      <w:ind w:left="0" w:hanging="2"/>
                      <w:rPr>
                        <w:ins w:id="888" w:author="임 종운" w:date="2022-05-17T03:15:00Z"/>
                      </w:rPr>
                    </w:pPr>
                    <w:sdt>
                      <w:sdtPr>
                        <w:tag w:val="goog_rdk_482"/>
                        <w:id w:val="-593399397"/>
                      </w:sdtPr>
                      <w:sdtEndPr/>
                      <w:sdtContent>
                        <w:ins w:id="889" w:author="임 종운" w:date="2022-05-17T03:15:00Z">
                          <w:r w:rsidR="002109EB">
                            <w:t>INSERT INTO sick_or_etc VALUES(77, 3508,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5"/>
                  <w:id w:val="-450244754"/>
                </w:sdtPr>
                <w:sdtEndPr/>
                <w:sdtContent>
                  <w:p w14:paraId="00C4A316" w14:textId="77777777" w:rsidR="002109EB" w:rsidRDefault="00916701" w:rsidP="00D42B0A">
                    <w:pPr>
                      <w:ind w:left="0" w:hanging="2"/>
                      <w:rPr>
                        <w:ins w:id="890" w:author="임 종운" w:date="2022-05-17T03:15:00Z"/>
                      </w:rPr>
                    </w:pPr>
                    <w:sdt>
                      <w:sdtPr>
                        <w:tag w:val="goog_rdk_484"/>
                        <w:id w:val="-501749932"/>
                      </w:sdtPr>
                      <w:sdtEndPr/>
                      <w:sdtContent>
                        <w:ins w:id="891" w:author="임 종운" w:date="2022-05-17T03:15:00Z">
                          <w:r w:rsidR="002109EB">
                            <w:t>INSERT INTO sick_or_etc VALUES(78, 3515,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7"/>
                  <w:id w:val="1718547316"/>
                </w:sdtPr>
                <w:sdtEndPr/>
                <w:sdtContent>
                  <w:p w14:paraId="12B12816" w14:textId="77777777" w:rsidR="002109EB" w:rsidRDefault="00916701" w:rsidP="00D42B0A">
                    <w:pPr>
                      <w:ind w:left="0" w:hanging="2"/>
                      <w:rPr>
                        <w:ins w:id="892" w:author="임 종운" w:date="2022-05-17T03:15:00Z"/>
                      </w:rPr>
                    </w:pPr>
                    <w:sdt>
                      <w:sdtPr>
                        <w:tag w:val="goog_rdk_486"/>
                        <w:id w:val="71254028"/>
                      </w:sdtPr>
                      <w:sdtEndPr/>
                      <w:sdtContent>
                        <w:ins w:id="893" w:author="임 종운" w:date="2022-05-17T03:15:00Z">
                          <w:r w:rsidR="002109EB">
                            <w:t>INSERT INTO sick_or_etc VALUES(79, 3526,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9"/>
                  <w:id w:val="-117456353"/>
                </w:sdtPr>
                <w:sdtEndPr/>
                <w:sdtContent>
                  <w:p w14:paraId="315B8419" w14:textId="77777777" w:rsidR="002109EB" w:rsidRDefault="00916701" w:rsidP="00D42B0A">
                    <w:pPr>
                      <w:ind w:left="0" w:hanging="2"/>
                      <w:rPr>
                        <w:ins w:id="894" w:author="임 종운" w:date="2022-05-17T03:15:00Z"/>
                      </w:rPr>
                    </w:pPr>
                    <w:sdt>
                      <w:sdtPr>
                        <w:tag w:val="goog_rdk_488"/>
                        <w:id w:val="498460500"/>
                      </w:sdtPr>
                      <w:sdtEndPr/>
                      <w:sdtContent>
                        <w:ins w:id="895" w:author="임 종운" w:date="2022-05-17T03:15:00Z">
                          <w:r w:rsidR="002109EB">
                            <w:t>INSERT INTO sick_or_etc VALUES(80, 3538,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1"/>
                  <w:id w:val="824474601"/>
                </w:sdtPr>
                <w:sdtEndPr/>
                <w:sdtContent>
                  <w:p w14:paraId="1EE78997" w14:textId="77777777" w:rsidR="002109EB" w:rsidRDefault="00916701" w:rsidP="00D42B0A">
                    <w:pPr>
                      <w:ind w:left="0" w:hanging="2"/>
                      <w:rPr>
                        <w:ins w:id="896" w:author="임 종운" w:date="2022-05-17T03:15:00Z"/>
                      </w:rPr>
                    </w:pPr>
                    <w:sdt>
                      <w:sdtPr>
                        <w:tag w:val="goog_rdk_490"/>
                        <w:id w:val="-1748488676"/>
                      </w:sdtPr>
                      <w:sdtEndPr/>
                      <w:sdtContent>
                        <w:ins w:id="897" w:author="임 종운" w:date="2022-05-17T03:15:00Z">
                          <w:r w:rsidR="002109EB">
                            <w:t>INSERT INTO sick_or_etc VALUES(81, 3546,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3"/>
                  <w:id w:val="-1260899593"/>
                </w:sdtPr>
                <w:sdtEndPr/>
                <w:sdtContent>
                  <w:p w14:paraId="3396212A" w14:textId="77777777" w:rsidR="002109EB" w:rsidRDefault="00916701" w:rsidP="00D42B0A">
                    <w:pPr>
                      <w:ind w:left="0" w:hanging="2"/>
                      <w:rPr>
                        <w:ins w:id="898" w:author="임 종운" w:date="2022-05-17T03:15:00Z"/>
                      </w:rPr>
                    </w:pPr>
                    <w:sdt>
                      <w:sdtPr>
                        <w:tag w:val="goog_rdk_492"/>
                        <w:id w:val="14587911"/>
                      </w:sdtPr>
                      <w:sdtEndPr/>
                      <w:sdtContent>
                        <w:ins w:id="899" w:author="임 종운" w:date="2022-05-17T03:15:00Z">
                          <w:r w:rsidR="002109EB">
                            <w:t>INSERT INTO sick_or_etc VALUES(82, 3552,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5"/>
                  <w:id w:val="-1369376128"/>
                </w:sdtPr>
                <w:sdtEndPr/>
                <w:sdtContent>
                  <w:p w14:paraId="2183060A" w14:textId="77777777" w:rsidR="002109EB" w:rsidRDefault="00916701" w:rsidP="00D42B0A">
                    <w:pPr>
                      <w:ind w:left="0" w:hanging="2"/>
                      <w:rPr>
                        <w:ins w:id="900" w:author="임 종운" w:date="2022-05-17T03:15:00Z"/>
                      </w:rPr>
                    </w:pPr>
                    <w:sdt>
                      <w:sdtPr>
                        <w:tag w:val="goog_rdk_494"/>
                        <w:id w:val="2050644071"/>
                      </w:sdtPr>
                      <w:sdtEndPr/>
                      <w:sdtContent>
                        <w:ins w:id="901" w:author="임 종운" w:date="2022-05-17T03:15:00Z">
                          <w:r w:rsidR="002109EB">
                            <w:t>INSERT INTO sick_or_etc VALUES(83, 3555,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7"/>
                  <w:id w:val="52744215"/>
                </w:sdtPr>
                <w:sdtEndPr/>
                <w:sdtContent>
                  <w:p w14:paraId="3A8B6B30" w14:textId="77777777" w:rsidR="002109EB" w:rsidRDefault="00916701" w:rsidP="00D42B0A">
                    <w:pPr>
                      <w:ind w:left="0" w:hanging="2"/>
                      <w:rPr>
                        <w:ins w:id="902" w:author="임 종운" w:date="2022-05-17T03:15:00Z"/>
                      </w:rPr>
                    </w:pPr>
                    <w:sdt>
                      <w:sdtPr>
                        <w:tag w:val="goog_rdk_496"/>
                        <w:id w:val="2105211517"/>
                      </w:sdtPr>
                      <w:sdtEndPr/>
                      <w:sdtContent>
                        <w:ins w:id="903" w:author="임 종운" w:date="2022-05-17T03:15:00Z">
                          <w:r w:rsidR="002109EB">
                            <w:t>INSERT INTO sick_or_etc VALUES(84, 3560,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9"/>
                  <w:id w:val="-1045449990"/>
                </w:sdtPr>
                <w:sdtEndPr/>
                <w:sdtContent>
                  <w:p w14:paraId="119BDF74" w14:textId="77777777" w:rsidR="002109EB" w:rsidRDefault="00916701" w:rsidP="00D42B0A">
                    <w:pPr>
                      <w:ind w:left="0" w:hanging="2"/>
                      <w:rPr>
                        <w:ins w:id="904" w:author="임 종운" w:date="2022-05-17T03:15:00Z"/>
                      </w:rPr>
                    </w:pPr>
                    <w:sdt>
                      <w:sdtPr>
                        <w:tag w:val="goog_rdk_498"/>
                        <w:id w:val="1843967216"/>
                      </w:sdtPr>
                      <w:sdtEndPr/>
                      <w:sdtContent>
                        <w:ins w:id="905" w:author="임 종운" w:date="2022-05-17T03:15:00Z">
                          <w:r w:rsidR="002109EB">
                            <w:t>INSERT INTO sick_or_etc VALUES(85, 3562,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1"/>
                  <w:id w:val="1393004558"/>
                </w:sdtPr>
                <w:sdtEndPr/>
                <w:sdtContent>
                  <w:p w14:paraId="23D81A31" w14:textId="77777777" w:rsidR="002109EB" w:rsidRDefault="00916701" w:rsidP="00D42B0A">
                    <w:pPr>
                      <w:ind w:left="0" w:hanging="2"/>
                      <w:rPr>
                        <w:ins w:id="906" w:author="임 종운" w:date="2022-05-17T03:15:00Z"/>
                      </w:rPr>
                    </w:pPr>
                    <w:sdt>
                      <w:sdtPr>
                        <w:tag w:val="goog_rdk_500"/>
                        <w:id w:val="-1777020892"/>
                      </w:sdtPr>
                      <w:sdtEndPr/>
                      <w:sdtContent>
                        <w:ins w:id="907" w:author="임 종운" w:date="2022-05-17T03:15:00Z">
                          <w:r w:rsidR="002109EB">
                            <w:t>INSERT INTO sick_or_etc VALUES(86, 3611,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3"/>
                  <w:id w:val="-1466037251"/>
                </w:sdtPr>
                <w:sdtEndPr/>
                <w:sdtContent>
                  <w:p w14:paraId="3471945B" w14:textId="77777777" w:rsidR="002109EB" w:rsidRDefault="00916701" w:rsidP="00D42B0A">
                    <w:pPr>
                      <w:ind w:left="0" w:hanging="2"/>
                      <w:rPr>
                        <w:ins w:id="908" w:author="임 종운" w:date="2022-05-17T03:15:00Z"/>
                      </w:rPr>
                    </w:pPr>
                    <w:sdt>
                      <w:sdtPr>
                        <w:tag w:val="goog_rdk_502"/>
                        <w:id w:val="-903909258"/>
                      </w:sdtPr>
                      <w:sdtEndPr/>
                      <w:sdtContent>
                        <w:ins w:id="909" w:author="임 종운" w:date="2022-05-17T03:15:00Z">
                          <w:r w:rsidR="002109EB">
                            <w:t>INSERT INTO sick_or_etc VALUES(87, 3863,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5"/>
                  <w:id w:val="-59174538"/>
                </w:sdtPr>
                <w:sdtEndPr/>
                <w:sdtContent>
                  <w:p w14:paraId="045536A3" w14:textId="77777777" w:rsidR="002109EB" w:rsidRDefault="00916701" w:rsidP="00D42B0A">
                    <w:pPr>
                      <w:ind w:left="0" w:hanging="2"/>
                      <w:rPr>
                        <w:ins w:id="910" w:author="임 종운" w:date="2022-05-17T03:15:00Z"/>
                      </w:rPr>
                    </w:pPr>
                    <w:sdt>
                      <w:sdtPr>
                        <w:tag w:val="goog_rdk_504"/>
                        <w:id w:val="846984452"/>
                      </w:sdtPr>
                      <w:sdtEndPr/>
                      <w:sdtContent>
                        <w:ins w:id="911" w:author="임 종운" w:date="2022-05-17T03:15:00Z">
                          <w:r w:rsidR="002109EB">
                            <w:t>INSERT INTO sick_or_etc VALUES(88, 3866,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7"/>
                  <w:id w:val="1856000325"/>
                </w:sdtPr>
                <w:sdtEndPr/>
                <w:sdtContent>
                  <w:p w14:paraId="541DBAF1" w14:textId="77777777" w:rsidR="002109EB" w:rsidRDefault="00916701" w:rsidP="00D42B0A">
                    <w:pPr>
                      <w:ind w:left="0" w:hanging="2"/>
                      <w:rPr>
                        <w:ins w:id="912" w:author="임 종운" w:date="2022-05-17T03:15:00Z"/>
                      </w:rPr>
                    </w:pPr>
                    <w:sdt>
                      <w:sdtPr>
                        <w:tag w:val="goog_rdk_506"/>
                        <w:id w:val="506330689"/>
                      </w:sdtPr>
                      <w:sdtEndPr/>
                      <w:sdtContent>
                        <w:ins w:id="913" w:author="임 종운" w:date="2022-05-17T03:15:00Z">
                          <w:r w:rsidR="002109EB">
                            <w:t>INSERT INTO sick_or_etc VALUES(89, 3898,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9"/>
                  <w:id w:val="1743519677"/>
                </w:sdtPr>
                <w:sdtEndPr/>
                <w:sdtContent>
                  <w:p w14:paraId="1399A471" w14:textId="77777777" w:rsidR="002109EB" w:rsidRDefault="00916701" w:rsidP="00D42B0A">
                    <w:pPr>
                      <w:ind w:left="0" w:hanging="2"/>
                      <w:rPr>
                        <w:ins w:id="914" w:author="임 종운" w:date="2022-05-17T03:15:00Z"/>
                      </w:rPr>
                    </w:pPr>
                    <w:sdt>
                      <w:sdtPr>
                        <w:tag w:val="goog_rdk_508"/>
                        <w:id w:val="341895333"/>
                      </w:sdtPr>
                      <w:sdtEndPr/>
                      <w:sdtContent>
                        <w:ins w:id="915" w:author="임 종운" w:date="2022-05-17T03:15:00Z">
                          <w:r w:rsidR="002109EB">
                            <w:t>INSERT INTO sick_or_etc VALUES(90, 3899,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1"/>
                  <w:id w:val="-312644842"/>
                </w:sdtPr>
                <w:sdtEndPr/>
                <w:sdtContent>
                  <w:p w14:paraId="08464451" w14:textId="77777777" w:rsidR="002109EB" w:rsidRDefault="00916701" w:rsidP="00D42B0A">
                    <w:pPr>
                      <w:ind w:left="0" w:hanging="2"/>
                      <w:rPr>
                        <w:ins w:id="916" w:author="임 종운" w:date="2022-05-17T03:15:00Z"/>
                      </w:rPr>
                    </w:pPr>
                    <w:sdt>
                      <w:sdtPr>
                        <w:tag w:val="goog_rdk_510"/>
                        <w:id w:val="1641921297"/>
                      </w:sdtPr>
                      <w:sdtEndPr/>
                      <w:sdtContent>
                        <w:ins w:id="917" w:author="임 종운" w:date="2022-05-17T03:15:00Z">
                          <w:r w:rsidR="002109EB">
                            <w:t>INSERT INTO sick_or_etc VALUES(91, 3909,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3"/>
                  <w:id w:val="-1390415523"/>
                </w:sdtPr>
                <w:sdtEndPr/>
                <w:sdtContent>
                  <w:p w14:paraId="0AB792EC" w14:textId="77777777" w:rsidR="002109EB" w:rsidRDefault="00916701" w:rsidP="00D42B0A">
                    <w:pPr>
                      <w:ind w:left="0" w:hanging="2"/>
                      <w:rPr>
                        <w:ins w:id="918" w:author="임 종운" w:date="2022-05-17T03:15:00Z"/>
                      </w:rPr>
                    </w:pPr>
                    <w:sdt>
                      <w:sdtPr>
                        <w:tag w:val="goog_rdk_512"/>
                        <w:id w:val="-1876232545"/>
                      </w:sdtPr>
                      <w:sdtEndPr/>
                      <w:sdtContent>
                        <w:ins w:id="919" w:author="임 종운" w:date="2022-05-17T03:15:00Z">
                          <w:r w:rsidR="002109EB">
                            <w:t>INSERT INTO sick_or_etc VALUES(92, 3912,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5"/>
                  <w:id w:val="702756374"/>
                </w:sdtPr>
                <w:sdtEndPr/>
                <w:sdtContent>
                  <w:p w14:paraId="3F8C23C1" w14:textId="77777777" w:rsidR="002109EB" w:rsidRDefault="00916701" w:rsidP="00D42B0A">
                    <w:pPr>
                      <w:ind w:left="0" w:hanging="2"/>
                      <w:rPr>
                        <w:ins w:id="920" w:author="임 종운" w:date="2022-05-17T03:15:00Z"/>
                      </w:rPr>
                    </w:pPr>
                    <w:sdt>
                      <w:sdtPr>
                        <w:tag w:val="goog_rdk_514"/>
                        <w:id w:val="-273864281"/>
                      </w:sdtPr>
                      <w:sdtEndPr/>
                      <w:sdtContent>
                        <w:ins w:id="921" w:author="임 종운" w:date="2022-05-17T03:15:00Z">
                          <w:r w:rsidR="002109EB">
                            <w:t>INSERT INTO sick_or_etc VALUES(93, 3920,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7"/>
                  <w:id w:val="1623112008"/>
                </w:sdtPr>
                <w:sdtEndPr/>
                <w:sdtContent>
                  <w:p w14:paraId="7E44698B" w14:textId="77777777" w:rsidR="002109EB" w:rsidRDefault="00916701" w:rsidP="00D42B0A">
                    <w:pPr>
                      <w:ind w:left="0" w:hanging="2"/>
                      <w:rPr>
                        <w:ins w:id="922" w:author="임 종운" w:date="2022-05-17T03:15:00Z"/>
                      </w:rPr>
                    </w:pPr>
                    <w:sdt>
                      <w:sdtPr>
                        <w:tag w:val="goog_rdk_516"/>
                        <w:id w:val="920846917"/>
                      </w:sdtPr>
                      <w:sdtEndPr/>
                      <w:sdtContent>
                        <w:ins w:id="923" w:author="임 종운" w:date="2022-05-17T03:15:00Z">
                          <w:r w:rsidR="002109EB">
                            <w:t>INSERT INTO sick_or_etc VALUES(94, 3928,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9"/>
                  <w:id w:val="-40744050"/>
                </w:sdtPr>
                <w:sdtEndPr/>
                <w:sdtContent>
                  <w:p w14:paraId="2191EFCF" w14:textId="77777777" w:rsidR="002109EB" w:rsidRDefault="00916701" w:rsidP="00D42B0A">
                    <w:pPr>
                      <w:ind w:left="0" w:hanging="2"/>
                      <w:rPr>
                        <w:ins w:id="924" w:author="임 종운" w:date="2022-05-17T03:15:00Z"/>
                      </w:rPr>
                    </w:pPr>
                    <w:sdt>
                      <w:sdtPr>
                        <w:tag w:val="goog_rdk_518"/>
                        <w:id w:val="1690093854"/>
                      </w:sdtPr>
                      <w:sdtEndPr/>
                      <w:sdtContent>
                        <w:ins w:id="925" w:author="임 종운" w:date="2022-05-17T03:15:00Z">
                          <w:r w:rsidR="002109EB">
                            <w:t>INSERT INTO sick_or_etc VALUES(95, 3937,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1"/>
                  <w:id w:val="-1045289273"/>
                </w:sdtPr>
                <w:sdtEndPr/>
                <w:sdtContent>
                  <w:p w14:paraId="76A9AAD8" w14:textId="77777777" w:rsidR="002109EB" w:rsidRDefault="00916701" w:rsidP="00D42B0A">
                    <w:pPr>
                      <w:ind w:left="0" w:hanging="2"/>
                      <w:rPr>
                        <w:ins w:id="926" w:author="임 종운" w:date="2022-05-17T03:15:00Z"/>
                      </w:rPr>
                    </w:pPr>
                    <w:sdt>
                      <w:sdtPr>
                        <w:tag w:val="goog_rdk_520"/>
                        <w:id w:val="-765227748"/>
                      </w:sdtPr>
                      <w:sdtEndPr/>
                      <w:sdtContent>
                        <w:ins w:id="927" w:author="임 종운" w:date="2022-05-17T03:15:00Z">
                          <w:r w:rsidR="002109EB">
                            <w:t>INSERT INTO sick_or_etc VALUES(96, 3939,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3"/>
                  <w:id w:val="1463071799"/>
                </w:sdtPr>
                <w:sdtEndPr/>
                <w:sdtContent>
                  <w:p w14:paraId="660C07B8" w14:textId="77777777" w:rsidR="002109EB" w:rsidRDefault="00916701" w:rsidP="00D42B0A">
                    <w:pPr>
                      <w:ind w:left="0" w:hanging="2"/>
                      <w:rPr>
                        <w:ins w:id="928" w:author="임 종운" w:date="2022-05-17T03:15:00Z"/>
                      </w:rPr>
                    </w:pPr>
                    <w:sdt>
                      <w:sdtPr>
                        <w:tag w:val="goog_rdk_522"/>
                        <w:id w:val="-563258404"/>
                      </w:sdtPr>
                      <w:sdtEndPr/>
                      <w:sdtContent>
                        <w:ins w:id="929" w:author="임 종운" w:date="2022-05-17T03:15:00Z">
                          <w:r w:rsidR="002109EB">
                            <w:t>INSERT INTO sick_or_etc VALUES(97, 3940,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5"/>
                  <w:id w:val="-872615690"/>
                </w:sdtPr>
                <w:sdtEndPr/>
                <w:sdtContent>
                  <w:p w14:paraId="7691035E" w14:textId="77777777" w:rsidR="002109EB" w:rsidRDefault="00916701" w:rsidP="00D42B0A">
                    <w:pPr>
                      <w:ind w:left="0" w:hanging="2"/>
                      <w:rPr>
                        <w:ins w:id="930" w:author="임 종운" w:date="2022-05-17T03:15:00Z"/>
                      </w:rPr>
                    </w:pPr>
                    <w:sdt>
                      <w:sdtPr>
                        <w:tag w:val="goog_rdk_524"/>
                        <w:id w:val="305442806"/>
                      </w:sdtPr>
                      <w:sdtEndPr/>
                      <w:sdtContent>
                        <w:ins w:id="931" w:author="임 종운" w:date="2022-05-17T03:15:00Z">
                          <w:r w:rsidR="002109EB">
                            <w:t>INSERT INTO sick_or_etc VALUES(98, 3943,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7"/>
                  <w:id w:val="-1245641352"/>
                </w:sdtPr>
                <w:sdtEndPr/>
                <w:sdtContent>
                  <w:p w14:paraId="343B3213" w14:textId="77777777" w:rsidR="002109EB" w:rsidRDefault="00916701" w:rsidP="00D42B0A">
                    <w:pPr>
                      <w:ind w:left="0" w:hanging="2"/>
                      <w:rPr>
                        <w:ins w:id="932" w:author="임 종운" w:date="2022-05-17T03:15:00Z"/>
                      </w:rPr>
                    </w:pPr>
                    <w:sdt>
                      <w:sdtPr>
                        <w:tag w:val="goog_rdk_526"/>
                        <w:id w:val="1925461242"/>
                      </w:sdtPr>
                      <w:sdtEndPr/>
                      <w:sdtContent>
                        <w:ins w:id="933" w:author="임 종운" w:date="2022-05-17T03:15:00Z">
                          <w:r w:rsidR="002109EB">
                            <w:t>INSERT INTO sick_or_etc VALUES(99, 3977,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9"/>
                  <w:id w:val="475723284"/>
                </w:sdtPr>
                <w:sdtEndPr/>
                <w:sdtContent>
                  <w:p w14:paraId="5DFCBF5E" w14:textId="77777777" w:rsidR="002109EB" w:rsidRDefault="00916701" w:rsidP="00D42B0A">
                    <w:pPr>
                      <w:ind w:left="0" w:hanging="2"/>
                      <w:rPr>
                        <w:ins w:id="934" w:author="임 종운" w:date="2022-05-17T03:15:00Z"/>
                      </w:rPr>
                    </w:pPr>
                    <w:sdt>
                      <w:sdtPr>
                        <w:tag w:val="goog_rdk_528"/>
                        <w:id w:val="61156024"/>
                      </w:sdtPr>
                      <w:sdtEndPr/>
                      <w:sdtContent>
                        <w:ins w:id="935" w:author="임 종운" w:date="2022-05-17T03:15:00Z">
                          <w:r w:rsidR="002109EB">
                            <w:t>INSERT INTO sick_or_etc VALUES(100, 4045,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1"/>
                  <w:id w:val="305199740"/>
                </w:sdtPr>
                <w:sdtEndPr/>
                <w:sdtContent>
                  <w:p w14:paraId="44466964" w14:textId="77777777" w:rsidR="002109EB" w:rsidRDefault="00916701" w:rsidP="00D42B0A">
                    <w:pPr>
                      <w:ind w:left="0" w:hanging="2"/>
                      <w:rPr>
                        <w:ins w:id="936" w:author="임 종운" w:date="2022-05-17T03:15:00Z"/>
                      </w:rPr>
                    </w:pPr>
                    <w:sdt>
                      <w:sdtPr>
                        <w:tag w:val="goog_rdk_530"/>
                        <w:id w:val="-674650641"/>
                      </w:sdtPr>
                      <w:sdtEndPr/>
                      <w:sdtContent>
                        <w:ins w:id="937" w:author="임 종운" w:date="2022-05-17T03:15:00Z">
                          <w:r w:rsidR="002109EB">
                            <w:t>INSERT INTO sick_or_etc VALUES(101, 4063,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3"/>
                  <w:id w:val="-882250126"/>
                </w:sdtPr>
                <w:sdtEndPr/>
                <w:sdtContent>
                  <w:p w14:paraId="5C45FEEA" w14:textId="77777777" w:rsidR="002109EB" w:rsidRDefault="00916701" w:rsidP="00D42B0A">
                    <w:pPr>
                      <w:ind w:left="0" w:hanging="2"/>
                      <w:rPr>
                        <w:ins w:id="938" w:author="임 종운" w:date="2022-05-17T03:15:00Z"/>
                      </w:rPr>
                    </w:pPr>
                    <w:sdt>
                      <w:sdtPr>
                        <w:tag w:val="goog_rdk_532"/>
                        <w:id w:val="-720985843"/>
                      </w:sdtPr>
                      <w:sdtEndPr/>
                      <w:sdtContent>
                        <w:ins w:id="939" w:author="임 종운" w:date="2022-05-17T03:15:00Z">
                          <w:r w:rsidR="002109EB">
                            <w:t>INSERT INTO sick_or_etc VALUES(102, 4137,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5"/>
                  <w:id w:val="1615788093"/>
                </w:sdtPr>
                <w:sdtEndPr/>
                <w:sdtContent>
                  <w:p w14:paraId="04512BD5" w14:textId="77777777" w:rsidR="002109EB" w:rsidRDefault="00916701" w:rsidP="00D42B0A">
                    <w:pPr>
                      <w:ind w:left="0" w:hanging="2"/>
                      <w:rPr>
                        <w:ins w:id="940" w:author="임 종운" w:date="2022-05-17T03:15:00Z"/>
                      </w:rPr>
                    </w:pPr>
                    <w:sdt>
                      <w:sdtPr>
                        <w:tag w:val="goog_rdk_534"/>
                        <w:id w:val="-279104971"/>
                      </w:sdtPr>
                      <w:sdtEndPr/>
                      <w:sdtContent>
                        <w:ins w:id="941" w:author="임 종운" w:date="2022-05-17T03:15:00Z">
                          <w:r w:rsidR="002109EB">
                            <w:t>INSERT INTO sick_or_etc VALUES(103, 4159,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7"/>
                  <w:id w:val="-1145961482"/>
                </w:sdtPr>
                <w:sdtEndPr/>
                <w:sdtContent>
                  <w:p w14:paraId="390B2F2B" w14:textId="77777777" w:rsidR="002109EB" w:rsidRDefault="00916701" w:rsidP="00D42B0A">
                    <w:pPr>
                      <w:ind w:left="0" w:hanging="2"/>
                      <w:rPr>
                        <w:ins w:id="942" w:author="임 종운" w:date="2022-05-17T03:15:00Z"/>
                      </w:rPr>
                    </w:pPr>
                    <w:sdt>
                      <w:sdtPr>
                        <w:tag w:val="goog_rdk_536"/>
                        <w:id w:val="41410032"/>
                      </w:sdtPr>
                      <w:sdtEndPr/>
                      <w:sdtContent>
                        <w:ins w:id="943" w:author="임 종운" w:date="2022-05-17T03:15:00Z">
                          <w:r w:rsidR="002109EB">
                            <w:t>INSERT INTO sick_or_etc VALUES(104, 4160,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9"/>
                  <w:id w:val="1638144432"/>
                </w:sdtPr>
                <w:sdtEndPr/>
                <w:sdtContent>
                  <w:p w14:paraId="7D1D6593" w14:textId="77777777" w:rsidR="002109EB" w:rsidRDefault="00916701" w:rsidP="00D42B0A">
                    <w:pPr>
                      <w:ind w:left="0" w:hanging="2"/>
                      <w:rPr>
                        <w:ins w:id="944" w:author="임 종운" w:date="2022-05-17T03:15:00Z"/>
                      </w:rPr>
                    </w:pPr>
                    <w:sdt>
                      <w:sdtPr>
                        <w:tag w:val="goog_rdk_538"/>
                        <w:id w:val="759726564"/>
                      </w:sdtPr>
                      <w:sdtEndPr/>
                      <w:sdtContent>
                        <w:ins w:id="945" w:author="임 종운" w:date="2022-05-17T03:15:00Z">
                          <w:r w:rsidR="002109EB">
                            <w:t>INSERT INTO sick_or_etc VALUES(105, 4226,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1"/>
                  <w:id w:val="2095043849"/>
                </w:sdtPr>
                <w:sdtEndPr/>
                <w:sdtContent>
                  <w:p w14:paraId="6BCEBA40" w14:textId="77777777" w:rsidR="002109EB" w:rsidRDefault="00916701" w:rsidP="00D42B0A">
                    <w:pPr>
                      <w:ind w:left="0" w:hanging="2"/>
                      <w:rPr>
                        <w:ins w:id="946" w:author="임 종운" w:date="2022-05-17T03:15:00Z"/>
                      </w:rPr>
                    </w:pPr>
                    <w:sdt>
                      <w:sdtPr>
                        <w:tag w:val="goog_rdk_540"/>
                        <w:id w:val="-1218588675"/>
                      </w:sdtPr>
                      <w:sdtEndPr/>
                      <w:sdtContent>
                        <w:ins w:id="947" w:author="임 종운" w:date="2022-05-17T03:15:00Z">
                          <w:r w:rsidR="002109EB">
                            <w:t>INSERT INTO sick_or_etc VALUES(106, 4234,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3"/>
                  <w:id w:val="701448385"/>
                </w:sdtPr>
                <w:sdtEndPr/>
                <w:sdtContent>
                  <w:p w14:paraId="74CC2135" w14:textId="77777777" w:rsidR="002109EB" w:rsidRDefault="00916701" w:rsidP="00D42B0A">
                    <w:pPr>
                      <w:ind w:left="0" w:hanging="2"/>
                      <w:rPr>
                        <w:ins w:id="948" w:author="임 종운" w:date="2022-05-17T03:15:00Z"/>
                      </w:rPr>
                    </w:pPr>
                    <w:sdt>
                      <w:sdtPr>
                        <w:tag w:val="goog_rdk_542"/>
                        <w:id w:val="808516429"/>
                      </w:sdtPr>
                      <w:sdtEndPr/>
                      <w:sdtContent>
                        <w:ins w:id="949" w:author="임 종운" w:date="2022-05-17T03:15:00Z">
                          <w:r w:rsidR="002109EB">
                            <w:t>INSERT INTO sick_or_etc VALUES(107, 4239,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5"/>
                  <w:id w:val="-2068868432"/>
                </w:sdtPr>
                <w:sdtEndPr/>
                <w:sdtContent>
                  <w:p w14:paraId="5622E71D" w14:textId="77777777" w:rsidR="002109EB" w:rsidRDefault="00916701" w:rsidP="00D42B0A">
                    <w:pPr>
                      <w:ind w:left="0" w:hanging="2"/>
                      <w:rPr>
                        <w:ins w:id="950" w:author="임 종운" w:date="2022-05-17T03:15:00Z"/>
                      </w:rPr>
                    </w:pPr>
                    <w:sdt>
                      <w:sdtPr>
                        <w:tag w:val="goog_rdk_544"/>
                        <w:id w:val="2098602655"/>
                      </w:sdtPr>
                      <w:sdtEndPr/>
                      <w:sdtContent>
                        <w:ins w:id="951" w:author="임 종운" w:date="2022-05-17T03:15:00Z">
                          <w:r w:rsidR="002109EB">
                            <w:t>INSERT INTO sick_or_etc VALUES(108, 4248,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7"/>
                  <w:id w:val="-2100243651"/>
                </w:sdtPr>
                <w:sdtEndPr/>
                <w:sdtContent>
                  <w:p w14:paraId="14091CED" w14:textId="77777777" w:rsidR="002109EB" w:rsidRDefault="00916701" w:rsidP="00D42B0A">
                    <w:pPr>
                      <w:ind w:left="0" w:hanging="2"/>
                      <w:rPr>
                        <w:ins w:id="952" w:author="임 종운" w:date="2022-05-17T03:15:00Z"/>
                      </w:rPr>
                    </w:pPr>
                    <w:sdt>
                      <w:sdtPr>
                        <w:tag w:val="goog_rdk_546"/>
                        <w:id w:val="-935590733"/>
                      </w:sdtPr>
                      <w:sdtEndPr/>
                      <w:sdtContent>
                        <w:ins w:id="953" w:author="임 종운" w:date="2022-05-17T03:15:00Z">
                          <w:r w:rsidR="002109EB">
                            <w:t>INSERT INTO sick_or_etc VALUES(109, 4252,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9"/>
                  <w:id w:val="129209980"/>
                </w:sdtPr>
                <w:sdtEndPr/>
                <w:sdtContent>
                  <w:p w14:paraId="3CA77E53" w14:textId="77777777" w:rsidR="002109EB" w:rsidRDefault="00916701" w:rsidP="00D42B0A">
                    <w:pPr>
                      <w:ind w:left="0" w:hanging="2"/>
                      <w:rPr>
                        <w:ins w:id="954" w:author="임 종운" w:date="2022-05-17T03:15:00Z"/>
                      </w:rPr>
                    </w:pPr>
                    <w:sdt>
                      <w:sdtPr>
                        <w:tag w:val="goog_rdk_548"/>
                        <w:id w:val="762655169"/>
                      </w:sdtPr>
                      <w:sdtEndPr/>
                      <w:sdtContent>
                        <w:ins w:id="955" w:author="임 종운" w:date="2022-05-17T03:15:00Z">
                          <w:r w:rsidR="002109EB">
                            <w:t>INSERT INTO sick_or_etc VALUES(110, 4264,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1"/>
                  <w:id w:val="733125542"/>
                </w:sdtPr>
                <w:sdtEndPr/>
                <w:sdtContent>
                  <w:p w14:paraId="00A601E9" w14:textId="77777777" w:rsidR="002109EB" w:rsidRDefault="00916701" w:rsidP="00D42B0A">
                    <w:pPr>
                      <w:ind w:left="0" w:hanging="2"/>
                      <w:rPr>
                        <w:ins w:id="956" w:author="임 종운" w:date="2022-05-17T03:15:00Z"/>
                      </w:rPr>
                    </w:pPr>
                    <w:sdt>
                      <w:sdtPr>
                        <w:tag w:val="goog_rdk_550"/>
                        <w:id w:val="-2050287582"/>
                      </w:sdtPr>
                      <w:sdtEndPr/>
                      <w:sdtContent>
                        <w:ins w:id="957" w:author="임 종운" w:date="2022-05-17T03:15:00Z">
                          <w:r w:rsidR="002109EB">
                            <w:t>INSERT INTO sick_or_etc VALUES(111, 4453,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3"/>
                  <w:id w:val="-107271320"/>
                </w:sdtPr>
                <w:sdtEndPr/>
                <w:sdtContent>
                  <w:p w14:paraId="7BA3ED41" w14:textId="77777777" w:rsidR="002109EB" w:rsidRDefault="00916701" w:rsidP="00D42B0A">
                    <w:pPr>
                      <w:ind w:left="0" w:hanging="2"/>
                      <w:rPr>
                        <w:ins w:id="958" w:author="임 종운" w:date="2022-05-17T03:15:00Z"/>
                      </w:rPr>
                    </w:pPr>
                    <w:sdt>
                      <w:sdtPr>
                        <w:tag w:val="goog_rdk_552"/>
                        <w:id w:val="-1678647515"/>
                      </w:sdtPr>
                      <w:sdtEndPr/>
                      <w:sdtContent>
                        <w:ins w:id="959" w:author="임 종운" w:date="2022-05-17T03:15:00Z">
                          <w:r w:rsidR="002109EB">
                            <w:t>INSERT INTO sick_or_etc VALUES(112, 4466,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5"/>
                  <w:id w:val="290711126"/>
                </w:sdtPr>
                <w:sdtEndPr/>
                <w:sdtContent>
                  <w:p w14:paraId="5AD1DDDC" w14:textId="77777777" w:rsidR="002109EB" w:rsidRDefault="00916701" w:rsidP="00D42B0A">
                    <w:pPr>
                      <w:ind w:left="0" w:hanging="2"/>
                      <w:rPr>
                        <w:ins w:id="960" w:author="임 종운" w:date="2022-05-17T03:15:00Z"/>
                      </w:rPr>
                    </w:pPr>
                    <w:sdt>
                      <w:sdtPr>
                        <w:tag w:val="goog_rdk_554"/>
                        <w:id w:val="-1757359280"/>
                      </w:sdtPr>
                      <w:sdtEndPr/>
                      <w:sdtContent>
                        <w:ins w:id="961" w:author="임 종운" w:date="2022-05-17T03:15:00Z">
                          <w:r w:rsidR="002109EB">
                            <w:t>INSERT INTO sick_or_etc VALUES(113, 4481,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7"/>
                  <w:id w:val="1526292487"/>
                </w:sdtPr>
                <w:sdtEndPr/>
                <w:sdtContent>
                  <w:p w14:paraId="4039210E" w14:textId="77777777" w:rsidR="002109EB" w:rsidRDefault="00916701" w:rsidP="00D42B0A">
                    <w:pPr>
                      <w:ind w:left="0" w:hanging="2"/>
                      <w:rPr>
                        <w:ins w:id="962" w:author="임 종운" w:date="2022-05-17T03:15:00Z"/>
                      </w:rPr>
                    </w:pPr>
                    <w:sdt>
                      <w:sdtPr>
                        <w:tag w:val="goog_rdk_556"/>
                        <w:id w:val="-787731122"/>
                      </w:sdtPr>
                      <w:sdtEndPr/>
                      <w:sdtContent>
                        <w:ins w:id="963" w:author="임 종운" w:date="2022-05-17T03:15:00Z">
                          <w:r w:rsidR="002109EB">
                            <w:t>INSERT INTO sick_or_etc VALUES(114, 4491,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9"/>
                  <w:id w:val="-892354183"/>
                </w:sdtPr>
                <w:sdtEndPr/>
                <w:sdtContent>
                  <w:p w14:paraId="6AB5F1A5" w14:textId="77777777" w:rsidR="002109EB" w:rsidRDefault="00916701" w:rsidP="00D42B0A">
                    <w:pPr>
                      <w:ind w:left="0" w:hanging="2"/>
                      <w:rPr>
                        <w:ins w:id="964" w:author="임 종운" w:date="2022-05-17T03:15:00Z"/>
                      </w:rPr>
                    </w:pPr>
                    <w:sdt>
                      <w:sdtPr>
                        <w:tag w:val="goog_rdk_558"/>
                        <w:id w:val="1327093980"/>
                      </w:sdtPr>
                      <w:sdtEndPr/>
                      <w:sdtContent>
                        <w:ins w:id="965" w:author="임 종운" w:date="2022-05-17T03:15:00Z">
                          <w:r w:rsidR="002109EB">
                            <w:t>INSERT INTO sick_or_etc VALUES(115, 4505,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1"/>
                  <w:id w:val="-1105717841"/>
                </w:sdtPr>
                <w:sdtEndPr/>
                <w:sdtContent>
                  <w:p w14:paraId="610445CB" w14:textId="77777777" w:rsidR="002109EB" w:rsidRDefault="00916701" w:rsidP="00D42B0A">
                    <w:pPr>
                      <w:ind w:left="0" w:hanging="2"/>
                      <w:rPr>
                        <w:ins w:id="966" w:author="임 종운" w:date="2022-05-17T03:15:00Z"/>
                      </w:rPr>
                    </w:pPr>
                    <w:sdt>
                      <w:sdtPr>
                        <w:tag w:val="goog_rdk_560"/>
                        <w:id w:val="-1589993844"/>
                      </w:sdtPr>
                      <w:sdtEndPr/>
                      <w:sdtContent>
                        <w:ins w:id="967" w:author="임 종운" w:date="2022-05-17T03:15:00Z">
                          <w:r w:rsidR="002109EB">
                            <w:t>INSERT INTO sick_or_etc VALUES(116, 4509,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3"/>
                  <w:id w:val="-1632619343"/>
                </w:sdtPr>
                <w:sdtEndPr/>
                <w:sdtContent>
                  <w:p w14:paraId="7BF66A70" w14:textId="77777777" w:rsidR="002109EB" w:rsidRDefault="00916701" w:rsidP="00D42B0A">
                    <w:pPr>
                      <w:ind w:left="0" w:hanging="2"/>
                      <w:rPr>
                        <w:ins w:id="968" w:author="임 종운" w:date="2022-05-17T03:15:00Z"/>
                      </w:rPr>
                    </w:pPr>
                    <w:sdt>
                      <w:sdtPr>
                        <w:tag w:val="goog_rdk_562"/>
                        <w:id w:val="946738430"/>
                      </w:sdtPr>
                      <w:sdtEndPr/>
                      <w:sdtContent>
                        <w:ins w:id="969" w:author="임 종운" w:date="2022-05-17T03:15:00Z">
                          <w:r w:rsidR="002109EB">
                            <w:t>INSERT INTO sick_or_etc VALUES(117, 4554,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5"/>
                  <w:id w:val="1693564059"/>
                </w:sdtPr>
                <w:sdtEndPr/>
                <w:sdtContent>
                  <w:p w14:paraId="375E47E5" w14:textId="77777777" w:rsidR="002109EB" w:rsidRDefault="00916701" w:rsidP="00D42B0A">
                    <w:pPr>
                      <w:ind w:left="0" w:hanging="2"/>
                      <w:rPr>
                        <w:ins w:id="970" w:author="임 종운" w:date="2022-05-17T03:15:00Z"/>
                      </w:rPr>
                    </w:pPr>
                    <w:sdt>
                      <w:sdtPr>
                        <w:tag w:val="goog_rdk_564"/>
                        <w:id w:val="-1442147867"/>
                      </w:sdtPr>
                      <w:sdtEndPr/>
                      <w:sdtContent>
                        <w:ins w:id="971" w:author="임 종운" w:date="2022-05-17T03:15:00Z">
                          <w:r w:rsidR="002109EB">
                            <w:t>INSERT INTO sick_or_etc VALUES(118, 4558,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7"/>
                  <w:id w:val="-799768022"/>
                </w:sdtPr>
                <w:sdtEndPr/>
                <w:sdtContent>
                  <w:p w14:paraId="36F8E3C0" w14:textId="77777777" w:rsidR="002109EB" w:rsidRDefault="00916701" w:rsidP="00D42B0A">
                    <w:pPr>
                      <w:ind w:left="0" w:hanging="2"/>
                      <w:rPr>
                        <w:ins w:id="972" w:author="임 종운" w:date="2022-05-17T03:15:00Z"/>
                      </w:rPr>
                    </w:pPr>
                    <w:sdt>
                      <w:sdtPr>
                        <w:tag w:val="goog_rdk_566"/>
                        <w:id w:val="-176818668"/>
                      </w:sdtPr>
                      <w:sdtEndPr/>
                      <w:sdtContent>
                        <w:ins w:id="973" w:author="임 종운" w:date="2022-05-17T03:15:00Z">
                          <w:r w:rsidR="002109EB">
                            <w:t>INSERT INTO sick_or_etc VALUES(119, 4695,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9"/>
                  <w:id w:val="-1010065517"/>
                </w:sdtPr>
                <w:sdtEndPr/>
                <w:sdtContent>
                  <w:p w14:paraId="05460223" w14:textId="77777777" w:rsidR="002109EB" w:rsidRDefault="00916701" w:rsidP="00D42B0A">
                    <w:pPr>
                      <w:ind w:left="0" w:hanging="2"/>
                      <w:rPr>
                        <w:ins w:id="974" w:author="임 종운" w:date="2022-05-17T03:15:00Z"/>
                      </w:rPr>
                    </w:pPr>
                    <w:sdt>
                      <w:sdtPr>
                        <w:tag w:val="goog_rdk_568"/>
                        <w:id w:val="-408923263"/>
                      </w:sdtPr>
                      <w:sdtEndPr/>
                      <w:sdtContent>
                        <w:ins w:id="975" w:author="임 종운" w:date="2022-05-17T03:15:00Z">
                          <w:r w:rsidR="002109EB">
                            <w:t>INSERT INTO sick_or_etc VALUES(120, 4700,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1"/>
                  <w:id w:val="2043466627"/>
                </w:sdtPr>
                <w:sdtEndPr/>
                <w:sdtContent>
                  <w:p w14:paraId="69CCB3D5" w14:textId="77777777" w:rsidR="002109EB" w:rsidRDefault="00916701" w:rsidP="00D42B0A">
                    <w:pPr>
                      <w:ind w:left="0" w:hanging="2"/>
                      <w:rPr>
                        <w:ins w:id="976" w:author="임 종운" w:date="2022-05-17T03:15:00Z"/>
                      </w:rPr>
                    </w:pPr>
                    <w:sdt>
                      <w:sdtPr>
                        <w:tag w:val="goog_rdk_570"/>
                        <w:id w:val="678238698"/>
                      </w:sdtPr>
                      <w:sdtEndPr/>
                      <w:sdtContent>
                        <w:ins w:id="977" w:author="임 종운" w:date="2022-05-17T03:15:00Z">
                          <w:r w:rsidR="002109EB">
                            <w:t>INSERT INTO sick_or_etc VALUES(121, 4752,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3"/>
                  <w:id w:val="1023674668"/>
                </w:sdtPr>
                <w:sdtEndPr/>
                <w:sdtContent>
                  <w:p w14:paraId="6D1BD847" w14:textId="77777777" w:rsidR="002109EB" w:rsidRDefault="00916701" w:rsidP="00D42B0A">
                    <w:pPr>
                      <w:ind w:left="0" w:hanging="2"/>
                      <w:rPr>
                        <w:ins w:id="978" w:author="임 종운" w:date="2022-05-17T03:15:00Z"/>
                      </w:rPr>
                    </w:pPr>
                    <w:sdt>
                      <w:sdtPr>
                        <w:tag w:val="goog_rdk_572"/>
                        <w:id w:val="-1102491796"/>
                      </w:sdtPr>
                      <w:sdtEndPr/>
                      <w:sdtContent>
                        <w:ins w:id="979" w:author="임 종운" w:date="2022-05-17T03:15:00Z">
                          <w:r w:rsidR="002109EB">
                            <w:t>INSERT INTO sick_or_etc VALUES(122, 4757,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5"/>
                  <w:id w:val="-1550371293"/>
                </w:sdtPr>
                <w:sdtEndPr/>
                <w:sdtContent>
                  <w:p w14:paraId="60451D31" w14:textId="77777777" w:rsidR="002109EB" w:rsidRDefault="00916701" w:rsidP="00D42B0A">
                    <w:pPr>
                      <w:ind w:left="0" w:hanging="2"/>
                      <w:rPr>
                        <w:ins w:id="980" w:author="임 종운" w:date="2022-05-17T03:15:00Z"/>
                      </w:rPr>
                    </w:pPr>
                    <w:sdt>
                      <w:sdtPr>
                        <w:tag w:val="goog_rdk_574"/>
                        <w:id w:val="566148276"/>
                      </w:sdtPr>
                      <w:sdtEndPr/>
                      <w:sdtContent>
                        <w:ins w:id="981" w:author="임 종운" w:date="2022-05-17T03:15:00Z">
                          <w:r w:rsidR="002109EB">
                            <w:t>INSERT INTO sick_or_etc VALUES(123, 4868,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7"/>
                  <w:id w:val="193509258"/>
                </w:sdtPr>
                <w:sdtEndPr/>
                <w:sdtContent>
                  <w:p w14:paraId="567DD550" w14:textId="77777777" w:rsidR="002109EB" w:rsidRDefault="00916701" w:rsidP="00D42B0A">
                    <w:pPr>
                      <w:ind w:left="0" w:hanging="2"/>
                      <w:rPr>
                        <w:ins w:id="982" w:author="임 종운" w:date="2022-05-17T03:15:00Z"/>
                      </w:rPr>
                    </w:pPr>
                    <w:sdt>
                      <w:sdtPr>
                        <w:tag w:val="goog_rdk_576"/>
                        <w:id w:val="1008180224"/>
                      </w:sdtPr>
                      <w:sdtEndPr/>
                      <w:sdtContent>
                        <w:ins w:id="983" w:author="임 종운" w:date="2022-05-17T03:15:00Z">
                          <w:r w:rsidR="002109EB">
                            <w:t>INSERT INTO sick_or_etc VALUES(124, 4870,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9"/>
                  <w:id w:val="-1937737492"/>
                </w:sdtPr>
                <w:sdtEndPr/>
                <w:sdtContent>
                  <w:p w14:paraId="346D4936" w14:textId="77777777" w:rsidR="002109EB" w:rsidRDefault="00916701" w:rsidP="00D42B0A">
                    <w:pPr>
                      <w:ind w:left="0" w:hanging="2"/>
                      <w:rPr>
                        <w:ins w:id="984" w:author="임 종운" w:date="2022-05-17T03:15:00Z"/>
                      </w:rPr>
                    </w:pPr>
                    <w:sdt>
                      <w:sdtPr>
                        <w:tag w:val="goog_rdk_578"/>
                        <w:id w:val="2134048368"/>
                      </w:sdtPr>
                      <w:sdtEndPr/>
                      <w:sdtContent>
                        <w:ins w:id="985" w:author="임 종운" w:date="2022-05-17T03:15:00Z">
                          <w:r w:rsidR="002109EB">
                            <w:t>INSERT INTO sick_or_etc VALUES(125, 4876,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1"/>
                  <w:id w:val="252717505"/>
                </w:sdtPr>
                <w:sdtEndPr/>
                <w:sdtContent>
                  <w:p w14:paraId="5F9E6CB7" w14:textId="77777777" w:rsidR="002109EB" w:rsidRDefault="00916701" w:rsidP="00D42B0A">
                    <w:pPr>
                      <w:ind w:left="0" w:hanging="2"/>
                      <w:rPr>
                        <w:ins w:id="986" w:author="임 종운" w:date="2022-05-17T03:15:00Z"/>
                      </w:rPr>
                    </w:pPr>
                    <w:sdt>
                      <w:sdtPr>
                        <w:tag w:val="goog_rdk_580"/>
                        <w:id w:val="1295631924"/>
                      </w:sdtPr>
                      <w:sdtEndPr/>
                      <w:sdtContent>
                        <w:ins w:id="987" w:author="임 종운" w:date="2022-05-17T03:15:00Z">
                          <w:r w:rsidR="002109EB">
                            <w:t>INSERT INTO sick_or_etc VALUES(126, 4880,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3"/>
                  <w:id w:val="857388912"/>
                </w:sdtPr>
                <w:sdtEndPr/>
                <w:sdtContent>
                  <w:p w14:paraId="5BBD88FD" w14:textId="77777777" w:rsidR="002109EB" w:rsidRDefault="00916701" w:rsidP="00D42B0A">
                    <w:pPr>
                      <w:ind w:left="0" w:hanging="2"/>
                      <w:rPr>
                        <w:ins w:id="988" w:author="임 종운" w:date="2022-05-17T03:15:00Z"/>
                      </w:rPr>
                    </w:pPr>
                    <w:sdt>
                      <w:sdtPr>
                        <w:tag w:val="goog_rdk_582"/>
                        <w:id w:val="344139705"/>
                      </w:sdtPr>
                      <w:sdtEndPr/>
                      <w:sdtContent>
                        <w:ins w:id="989" w:author="임 종운" w:date="2022-05-17T03:15:00Z">
                          <w:r w:rsidR="002109EB">
                            <w:t>INSERT INTO sick_or_etc VALUES(127, 4883,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5"/>
                  <w:id w:val="955756184"/>
                </w:sdtPr>
                <w:sdtEndPr/>
                <w:sdtContent>
                  <w:p w14:paraId="113D29F4" w14:textId="77777777" w:rsidR="002109EB" w:rsidRDefault="00916701" w:rsidP="00D42B0A">
                    <w:pPr>
                      <w:ind w:left="0" w:hanging="2"/>
                      <w:rPr>
                        <w:ins w:id="990" w:author="임 종운" w:date="2022-05-17T03:15:00Z"/>
                      </w:rPr>
                    </w:pPr>
                    <w:sdt>
                      <w:sdtPr>
                        <w:tag w:val="goog_rdk_584"/>
                        <w:id w:val="-1515829784"/>
                      </w:sdtPr>
                      <w:sdtEndPr/>
                      <w:sdtContent>
                        <w:ins w:id="991" w:author="임 종운" w:date="2022-05-17T03:15:00Z">
                          <w:r w:rsidR="002109EB">
                            <w:t>INSERT INTO sick_or_etc VALUES(128, 4924,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7"/>
                  <w:id w:val="881056823"/>
                </w:sdtPr>
                <w:sdtEndPr/>
                <w:sdtContent>
                  <w:p w14:paraId="727F3986" w14:textId="77777777" w:rsidR="002109EB" w:rsidRDefault="00916701" w:rsidP="00D42B0A">
                    <w:pPr>
                      <w:ind w:left="0" w:hanging="2"/>
                      <w:rPr>
                        <w:ins w:id="992" w:author="임 종운" w:date="2022-05-17T03:15:00Z"/>
                      </w:rPr>
                    </w:pPr>
                    <w:sdt>
                      <w:sdtPr>
                        <w:tag w:val="goog_rdk_586"/>
                        <w:id w:val="1531835006"/>
                      </w:sdtPr>
                      <w:sdtEndPr/>
                      <w:sdtContent>
                        <w:ins w:id="993" w:author="임 종운" w:date="2022-05-17T03:15:00Z">
                          <w:r w:rsidR="002109EB">
                            <w:t>INSERT INTO sick_or_etc VALUES(129, 4933,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9"/>
                  <w:id w:val="1315220423"/>
                </w:sdtPr>
                <w:sdtEndPr/>
                <w:sdtContent>
                  <w:p w14:paraId="15CEB940" w14:textId="77777777" w:rsidR="002109EB" w:rsidRDefault="00916701" w:rsidP="00D42B0A">
                    <w:pPr>
                      <w:ind w:left="0" w:hanging="2"/>
                      <w:rPr>
                        <w:ins w:id="994" w:author="임 종운" w:date="2022-05-17T03:15:00Z"/>
                      </w:rPr>
                    </w:pPr>
                    <w:sdt>
                      <w:sdtPr>
                        <w:tag w:val="goog_rdk_588"/>
                        <w:id w:val="-1759433281"/>
                      </w:sdtPr>
                      <w:sdtEndPr/>
                      <w:sdtContent>
                        <w:ins w:id="995" w:author="임 종운" w:date="2022-05-17T03:15:00Z">
                          <w:r w:rsidR="002109EB">
                            <w:t>INSERT INTO sick_or_etc VALUES(130, 4952,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1"/>
                  <w:id w:val="-419867451"/>
                </w:sdtPr>
                <w:sdtEndPr/>
                <w:sdtContent>
                  <w:p w14:paraId="36A5918F" w14:textId="77777777" w:rsidR="002109EB" w:rsidRDefault="00916701" w:rsidP="00D42B0A">
                    <w:pPr>
                      <w:ind w:left="0" w:hanging="2"/>
                      <w:rPr>
                        <w:ins w:id="996" w:author="임 종운" w:date="2022-05-17T03:15:00Z"/>
                      </w:rPr>
                    </w:pPr>
                    <w:sdt>
                      <w:sdtPr>
                        <w:tag w:val="goog_rdk_590"/>
                        <w:id w:val="1099606086"/>
                      </w:sdtPr>
                      <w:sdtEndPr/>
                      <w:sdtContent>
                        <w:ins w:id="997" w:author="임 종운" w:date="2022-05-17T03:15:00Z">
                          <w:r w:rsidR="002109EB">
                            <w:t>INSERT INTO sick_or_etc VALUES(131, 5066,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3"/>
                  <w:id w:val="-552162740"/>
                </w:sdtPr>
                <w:sdtEndPr/>
                <w:sdtContent>
                  <w:p w14:paraId="08CDF577" w14:textId="77777777" w:rsidR="002109EB" w:rsidRDefault="00916701" w:rsidP="00D42B0A">
                    <w:pPr>
                      <w:ind w:left="0" w:hanging="2"/>
                      <w:rPr>
                        <w:ins w:id="998" w:author="임 종운" w:date="2022-05-17T03:15:00Z"/>
                      </w:rPr>
                    </w:pPr>
                    <w:sdt>
                      <w:sdtPr>
                        <w:tag w:val="goog_rdk_592"/>
                        <w:id w:val="1578472159"/>
                      </w:sdtPr>
                      <w:sdtEndPr/>
                      <w:sdtContent>
                        <w:ins w:id="999" w:author="임 종운" w:date="2022-05-17T03:15:00Z">
                          <w:r w:rsidR="002109EB">
                            <w:t>INSERT INTO sick_or_etc VALUES(132, 5077,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5"/>
                  <w:id w:val="1900860897"/>
                </w:sdtPr>
                <w:sdtEndPr/>
                <w:sdtContent>
                  <w:p w14:paraId="604E99E4" w14:textId="77777777" w:rsidR="002109EB" w:rsidRDefault="00916701" w:rsidP="00D42B0A">
                    <w:pPr>
                      <w:ind w:left="0" w:hanging="2"/>
                      <w:rPr>
                        <w:ins w:id="1000" w:author="임 종운" w:date="2022-05-17T03:15:00Z"/>
                      </w:rPr>
                    </w:pPr>
                    <w:sdt>
                      <w:sdtPr>
                        <w:tag w:val="goog_rdk_594"/>
                        <w:id w:val="-1994245151"/>
                      </w:sdtPr>
                      <w:sdtEndPr/>
                      <w:sdtContent>
                        <w:ins w:id="1001" w:author="임 종운" w:date="2022-05-17T03:15:00Z">
                          <w:r w:rsidR="002109EB">
                            <w:t>INSERT INTO sick_or_etc VALUES(133, 5085,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7"/>
                  <w:id w:val="1392923986"/>
                </w:sdtPr>
                <w:sdtEndPr/>
                <w:sdtContent>
                  <w:p w14:paraId="42729A7E" w14:textId="77777777" w:rsidR="002109EB" w:rsidRDefault="00916701" w:rsidP="00D42B0A">
                    <w:pPr>
                      <w:ind w:left="0" w:hanging="2"/>
                      <w:rPr>
                        <w:ins w:id="1002" w:author="임 종운" w:date="2022-05-17T03:15:00Z"/>
                      </w:rPr>
                    </w:pPr>
                    <w:sdt>
                      <w:sdtPr>
                        <w:tag w:val="goog_rdk_596"/>
                        <w:id w:val="-1964415876"/>
                      </w:sdtPr>
                      <w:sdtEndPr/>
                      <w:sdtContent>
                        <w:ins w:id="1003" w:author="임 종운" w:date="2022-05-17T03:15:00Z">
                          <w:r w:rsidR="002109EB">
                            <w:t>INSERT INTO sick_or_etc VALUES(134, 5087,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9"/>
                  <w:id w:val="1425919847"/>
                </w:sdtPr>
                <w:sdtEndPr/>
                <w:sdtContent>
                  <w:p w14:paraId="419DA55F" w14:textId="77777777" w:rsidR="002109EB" w:rsidRDefault="00916701" w:rsidP="00D42B0A">
                    <w:pPr>
                      <w:ind w:left="0" w:hanging="2"/>
                      <w:rPr>
                        <w:ins w:id="1004" w:author="임 종운" w:date="2022-05-17T03:15:00Z"/>
                      </w:rPr>
                    </w:pPr>
                    <w:sdt>
                      <w:sdtPr>
                        <w:tag w:val="goog_rdk_598"/>
                        <w:id w:val="1912741644"/>
                      </w:sdtPr>
                      <w:sdtEndPr/>
                      <w:sdtContent>
                        <w:ins w:id="1005" w:author="임 종운" w:date="2022-05-17T03:15:00Z">
                          <w:r w:rsidR="002109EB">
                            <w:t>INSERT INTO sick_or_etc VALUES(135, 5165,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1"/>
                  <w:id w:val="-916331279"/>
                </w:sdtPr>
                <w:sdtEndPr/>
                <w:sdtContent>
                  <w:p w14:paraId="57DDFFEF" w14:textId="77777777" w:rsidR="002109EB" w:rsidRDefault="00916701" w:rsidP="00D42B0A">
                    <w:pPr>
                      <w:ind w:left="0" w:hanging="2"/>
                      <w:rPr>
                        <w:ins w:id="1006" w:author="임 종운" w:date="2022-05-17T03:15:00Z"/>
                      </w:rPr>
                    </w:pPr>
                    <w:sdt>
                      <w:sdtPr>
                        <w:tag w:val="goog_rdk_600"/>
                        <w:id w:val="426619377"/>
                      </w:sdtPr>
                      <w:sdtEndPr/>
                      <w:sdtContent>
                        <w:ins w:id="1007" w:author="임 종운" w:date="2022-05-17T03:15:00Z">
                          <w:r w:rsidR="002109EB">
                            <w:t>INSERT INTO sick_or_etc VALUES(136, 5173,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3"/>
                  <w:id w:val="-1069961178"/>
                </w:sdtPr>
                <w:sdtEndPr/>
                <w:sdtContent>
                  <w:p w14:paraId="7AB0462B" w14:textId="77777777" w:rsidR="002109EB" w:rsidRDefault="00916701" w:rsidP="00D42B0A">
                    <w:pPr>
                      <w:ind w:left="0" w:hanging="2"/>
                      <w:rPr>
                        <w:ins w:id="1008" w:author="임 종운" w:date="2022-05-17T03:15:00Z"/>
                      </w:rPr>
                    </w:pPr>
                    <w:sdt>
                      <w:sdtPr>
                        <w:tag w:val="goog_rdk_602"/>
                        <w:id w:val="1811898031"/>
                      </w:sdtPr>
                      <w:sdtEndPr/>
                      <w:sdtContent>
                        <w:ins w:id="1009" w:author="임 종운" w:date="2022-05-17T03:15:00Z">
                          <w:r w:rsidR="002109EB">
                            <w:t>INSERT INTO sick_or_etc VALUES(137, 5179,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5"/>
                  <w:id w:val="1503695598"/>
                </w:sdtPr>
                <w:sdtEndPr/>
                <w:sdtContent>
                  <w:p w14:paraId="5780D15C" w14:textId="77777777" w:rsidR="002109EB" w:rsidRDefault="00916701" w:rsidP="00D42B0A">
                    <w:pPr>
                      <w:ind w:left="0" w:hanging="2"/>
                      <w:rPr>
                        <w:ins w:id="1010" w:author="임 종운" w:date="2022-05-17T03:15:00Z"/>
                      </w:rPr>
                    </w:pPr>
                    <w:sdt>
                      <w:sdtPr>
                        <w:tag w:val="goog_rdk_604"/>
                        <w:id w:val="-154694468"/>
                      </w:sdtPr>
                      <w:sdtEndPr/>
                      <w:sdtContent>
                        <w:ins w:id="1011" w:author="임 종운" w:date="2022-05-17T03:15:00Z">
                          <w:r w:rsidR="002109EB">
                            <w:t>INSERT INTO sick_or_etc VALUES(138, 5183,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7"/>
                  <w:id w:val="140231741"/>
                </w:sdtPr>
                <w:sdtEndPr/>
                <w:sdtContent>
                  <w:p w14:paraId="03ECAC70" w14:textId="77777777" w:rsidR="002109EB" w:rsidRDefault="00916701" w:rsidP="00D42B0A">
                    <w:pPr>
                      <w:ind w:left="0" w:hanging="2"/>
                      <w:rPr>
                        <w:ins w:id="1012" w:author="임 종운" w:date="2022-05-17T03:15:00Z"/>
                      </w:rPr>
                    </w:pPr>
                    <w:sdt>
                      <w:sdtPr>
                        <w:tag w:val="goog_rdk_606"/>
                        <w:id w:val="555360610"/>
                      </w:sdtPr>
                      <w:sdtEndPr/>
                      <w:sdtContent>
                        <w:ins w:id="1013" w:author="임 종운" w:date="2022-05-17T03:15:00Z">
                          <w:r w:rsidR="002109EB">
                            <w:t>INSERT INTO sick_or_etc VALUES(139, 5283,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9"/>
                  <w:id w:val="1864166980"/>
                </w:sdtPr>
                <w:sdtEndPr/>
                <w:sdtContent>
                  <w:p w14:paraId="299FFB63" w14:textId="77777777" w:rsidR="002109EB" w:rsidRDefault="00916701" w:rsidP="00D42B0A">
                    <w:pPr>
                      <w:ind w:left="0" w:hanging="2"/>
                      <w:rPr>
                        <w:ins w:id="1014" w:author="임 종운" w:date="2022-05-17T03:15:00Z"/>
                      </w:rPr>
                    </w:pPr>
                    <w:sdt>
                      <w:sdtPr>
                        <w:tag w:val="goog_rdk_608"/>
                        <w:id w:val="-1124154416"/>
                      </w:sdtPr>
                      <w:sdtEndPr/>
                      <w:sdtContent>
                        <w:ins w:id="1015" w:author="임 종운" w:date="2022-05-17T03:15:00Z">
                          <w:r w:rsidR="002109EB">
                            <w:t>INSERT INTO sick_or_etc VALUES(140, 5286,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1"/>
                  <w:id w:val="379440950"/>
                </w:sdtPr>
                <w:sdtEndPr/>
                <w:sdtContent>
                  <w:p w14:paraId="797BCF5E" w14:textId="77777777" w:rsidR="002109EB" w:rsidRDefault="00916701" w:rsidP="00D42B0A">
                    <w:pPr>
                      <w:ind w:left="0" w:hanging="2"/>
                      <w:rPr>
                        <w:ins w:id="1016" w:author="임 종운" w:date="2022-05-17T03:15:00Z"/>
                      </w:rPr>
                    </w:pPr>
                    <w:sdt>
                      <w:sdtPr>
                        <w:tag w:val="goog_rdk_610"/>
                        <w:id w:val="58757710"/>
                      </w:sdtPr>
                      <w:sdtEndPr/>
                      <w:sdtContent>
                        <w:ins w:id="1017" w:author="임 종운" w:date="2022-05-17T03:15:00Z">
                          <w:r w:rsidR="002109EB">
                            <w:t>INSERT INTO sick_or_etc VALUES(141, 5326,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3"/>
                  <w:id w:val="1113794946"/>
                </w:sdtPr>
                <w:sdtEndPr/>
                <w:sdtContent>
                  <w:p w14:paraId="1DCF3127" w14:textId="77777777" w:rsidR="002109EB" w:rsidRDefault="00916701" w:rsidP="00D42B0A">
                    <w:pPr>
                      <w:ind w:left="0" w:hanging="2"/>
                      <w:rPr>
                        <w:ins w:id="1018" w:author="임 종운" w:date="2022-05-17T03:15:00Z"/>
                      </w:rPr>
                    </w:pPr>
                    <w:sdt>
                      <w:sdtPr>
                        <w:tag w:val="goog_rdk_612"/>
                        <w:id w:val="-1427496070"/>
                      </w:sdtPr>
                      <w:sdtEndPr/>
                      <w:sdtContent>
                        <w:ins w:id="1019" w:author="임 종운" w:date="2022-05-17T03:15:00Z">
                          <w:r w:rsidR="002109EB">
                            <w:t>INSERT INTO sick_or_etc VALUES(142, 5343,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5"/>
                  <w:id w:val="1856463546"/>
                </w:sdtPr>
                <w:sdtEndPr/>
                <w:sdtContent>
                  <w:p w14:paraId="309D5D24" w14:textId="77777777" w:rsidR="002109EB" w:rsidRDefault="00916701" w:rsidP="00D42B0A">
                    <w:pPr>
                      <w:ind w:left="0" w:hanging="2"/>
                      <w:rPr>
                        <w:ins w:id="1020" w:author="임 종운" w:date="2022-05-17T03:15:00Z"/>
                      </w:rPr>
                    </w:pPr>
                    <w:sdt>
                      <w:sdtPr>
                        <w:tag w:val="goog_rdk_614"/>
                        <w:id w:val="-1095469353"/>
                      </w:sdtPr>
                      <w:sdtEndPr/>
                      <w:sdtContent>
                        <w:ins w:id="1021" w:author="임 종운" w:date="2022-05-17T03:15:00Z">
                          <w:r w:rsidR="002109EB">
                            <w:t>INSERT INTO sick_or_etc VALUES(143, 5351,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7"/>
                  <w:id w:val="-562403610"/>
                </w:sdtPr>
                <w:sdtEndPr/>
                <w:sdtContent>
                  <w:p w14:paraId="200AFBDB" w14:textId="77777777" w:rsidR="002109EB" w:rsidRDefault="00916701" w:rsidP="00D42B0A">
                    <w:pPr>
                      <w:ind w:left="0" w:hanging="2"/>
                      <w:rPr>
                        <w:ins w:id="1022" w:author="임 종운" w:date="2022-05-17T03:15:00Z"/>
                      </w:rPr>
                    </w:pPr>
                    <w:sdt>
                      <w:sdtPr>
                        <w:tag w:val="goog_rdk_616"/>
                        <w:id w:val="-548840688"/>
                      </w:sdtPr>
                      <w:sdtEndPr/>
                      <w:sdtContent>
                        <w:ins w:id="1023" w:author="임 종운" w:date="2022-05-17T03:15:00Z">
                          <w:r w:rsidR="002109EB">
                            <w:t>INSERT INTO sick_or_etc VALUES(144, 5480,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9"/>
                  <w:id w:val="-951239375"/>
                </w:sdtPr>
                <w:sdtEndPr/>
                <w:sdtContent>
                  <w:p w14:paraId="606CC8DD" w14:textId="77777777" w:rsidR="002109EB" w:rsidRDefault="00916701" w:rsidP="00D42B0A">
                    <w:pPr>
                      <w:ind w:left="0" w:hanging="2"/>
                      <w:rPr>
                        <w:ins w:id="1024" w:author="임 종운" w:date="2022-05-17T03:15:00Z"/>
                      </w:rPr>
                    </w:pPr>
                    <w:sdt>
                      <w:sdtPr>
                        <w:tag w:val="goog_rdk_618"/>
                        <w:id w:val="-440912085"/>
                      </w:sdtPr>
                      <w:sdtEndPr/>
                      <w:sdtContent>
                        <w:ins w:id="1025" w:author="임 종운" w:date="2022-05-17T03:15:00Z">
                          <w:r w:rsidR="002109EB">
                            <w:t>INSERT INTO sick_or_etc VALUES(145, 5487,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1"/>
                  <w:id w:val="-1303686378"/>
                </w:sdtPr>
                <w:sdtEndPr/>
                <w:sdtContent>
                  <w:p w14:paraId="4862AAFD" w14:textId="77777777" w:rsidR="002109EB" w:rsidRDefault="00916701" w:rsidP="00D42B0A">
                    <w:pPr>
                      <w:ind w:left="0" w:hanging="2"/>
                      <w:rPr>
                        <w:ins w:id="1026" w:author="임 종운" w:date="2022-05-17T03:15:00Z"/>
                      </w:rPr>
                    </w:pPr>
                    <w:sdt>
                      <w:sdtPr>
                        <w:tag w:val="goog_rdk_620"/>
                        <w:id w:val="-743257741"/>
                      </w:sdtPr>
                      <w:sdtEndPr/>
                      <w:sdtContent>
                        <w:ins w:id="1027" w:author="임 종운" w:date="2022-05-17T03:15:00Z">
                          <w:r w:rsidR="002109EB">
                            <w:t>INSERT INTO sick_or_etc VALUES(146, 5490,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3"/>
                  <w:id w:val="-1423630912"/>
                </w:sdtPr>
                <w:sdtEndPr/>
                <w:sdtContent>
                  <w:p w14:paraId="0C468A8C" w14:textId="77777777" w:rsidR="002109EB" w:rsidRDefault="00916701" w:rsidP="00D42B0A">
                    <w:pPr>
                      <w:ind w:left="0" w:hanging="2"/>
                      <w:rPr>
                        <w:ins w:id="1028" w:author="임 종운" w:date="2022-05-17T03:15:00Z"/>
                      </w:rPr>
                    </w:pPr>
                    <w:sdt>
                      <w:sdtPr>
                        <w:tag w:val="goog_rdk_622"/>
                        <w:id w:val="-1188285837"/>
                      </w:sdtPr>
                      <w:sdtEndPr/>
                      <w:sdtContent>
                        <w:ins w:id="1029" w:author="임 종운" w:date="2022-05-17T03:15:00Z">
                          <w:r w:rsidR="002109EB">
                            <w:t>INSERT INTO sick_or_etc VALUES(147, 5498,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5"/>
                  <w:id w:val="-2047978823"/>
                </w:sdtPr>
                <w:sdtEndPr/>
                <w:sdtContent>
                  <w:p w14:paraId="093DE026" w14:textId="77777777" w:rsidR="002109EB" w:rsidRDefault="00916701" w:rsidP="00D42B0A">
                    <w:pPr>
                      <w:ind w:left="0" w:hanging="2"/>
                      <w:rPr>
                        <w:ins w:id="1030" w:author="임 종운" w:date="2022-05-17T03:15:00Z"/>
                      </w:rPr>
                    </w:pPr>
                    <w:sdt>
                      <w:sdtPr>
                        <w:tag w:val="goog_rdk_624"/>
                        <w:id w:val="-1884468627"/>
                      </w:sdtPr>
                      <w:sdtEndPr/>
                      <w:sdtContent>
                        <w:ins w:id="1031" w:author="임 종운" w:date="2022-05-17T03:15:00Z">
                          <w:r w:rsidR="002109EB">
                            <w:t>INSERT INTO sick_or_etc VALUES(148, 5575,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7"/>
                  <w:id w:val="1428309206"/>
                </w:sdtPr>
                <w:sdtEndPr/>
                <w:sdtContent>
                  <w:p w14:paraId="25CCC9A1" w14:textId="77777777" w:rsidR="002109EB" w:rsidRDefault="00916701" w:rsidP="00D42B0A">
                    <w:pPr>
                      <w:ind w:left="0" w:hanging="2"/>
                      <w:rPr>
                        <w:ins w:id="1032" w:author="임 종운" w:date="2022-05-17T03:15:00Z"/>
                      </w:rPr>
                    </w:pPr>
                    <w:sdt>
                      <w:sdtPr>
                        <w:tag w:val="goog_rdk_626"/>
                        <w:id w:val="-938299198"/>
                      </w:sdtPr>
                      <w:sdtEndPr/>
                      <w:sdtContent>
                        <w:ins w:id="1033" w:author="임 종운" w:date="2022-05-17T03:15:00Z">
                          <w:r w:rsidR="002109EB">
                            <w:t>INSERT INTO sick_or_etc VALUES(149, 5881,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9"/>
                  <w:id w:val="2090964613"/>
                </w:sdtPr>
                <w:sdtEndPr/>
                <w:sdtContent>
                  <w:p w14:paraId="3C5FE554" w14:textId="77777777" w:rsidR="002109EB" w:rsidRDefault="00916701" w:rsidP="00D42B0A">
                    <w:pPr>
                      <w:ind w:left="0" w:hanging="2"/>
                      <w:rPr>
                        <w:ins w:id="1034" w:author="임 종운" w:date="2022-05-17T03:15:00Z"/>
                      </w:rPr>
                    </w:pPr>
                    <w:sdt>
                      <w:sdtPr>
                        <w:tag w:val="goog_rdk_628"/>
                        <w:id w:val="726955228"/>
                      </w:sdtPr>
                      <w:sdtEndPr/>
                      <w:sdtContent>
                        <w:ins w:id="1035" w:author="임 종운" w:date="2022-05-17T03:15:00Z">
                          <w:r w:rsidR="002109EB">
                            <w:t>INSERT INTO sick_or_etc VALUES(150, 5960,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1"/>
                  <w:id w:val="1900853382"/>
                </w:sdtPr>
                <w:sdtEndPr/>
                <w:sdtContent>
                  <w:p w14:paraId="45ED9810" w14:textId="77777777" w:rsidR="002109EB" w:rsidRDefault="00916701" w:rsidP="00D42B0A">
                    <w:pPr>
                      <w:ind w:left="0" w:hanging="2"/>
                      <w:rPr>
                        <w:ins w:id="1036" w:author="임 종운" w:date="2022-05-17T03:15:00Z"/>
                      </w:rPr>
                    </w:pPr>
                    <w:sdt>
                      <w:sdtPr>
                        <w:tag w:val="goog_rdk_630"/>
                        <w:id w:val="-631552087"/>
                      </w:sdtPr>
                      <w:sdtEndPr/>
                      <w:sdtContent>
                        <w:ins w:id="1037" w:author="임 종운" w:date="2022-05-17T03:15:00Z">
                          <w:r w:rsidR="002109EB">
                            <w:t>INSERT INTO sick_or_etc VALUES(151, 5969,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3"/>
                  <w:id w:val="-1328750112"/>
                </w:sdtPr>
                <w:sdtEndPr/>
                <w:sdtContent>
                  <w:p w14:paraId="46EF81C4" w14:textId="77777777" w:rsidR="002109EB" w:rsidRDefault="00916701" w:rsidP="00D42B0A">
                    <w:pPr>
                      <w:ind w:left="0" w:hanging="2"/>
                      <w:rPr>
                        <w:ins w:id="1038" w:author="임 종운" w:date="2022-05-17T03:15:00Z"/>
                      </w:rPr>
                    </w:pPr>
                    <w:sdt>
                      <w:sdtPr>
                        <w:tag w:val="goog_rdk_632"/>
                        <w:id w:val="1652330042"/>
                      </w:sdtPr>
                      <w:sdtEndPr/>
                      <w:sdtContent>
                        <w:ins w:id="1039" w:author="임 종운" w:date="2022-05-17T03:15:00Z">
                          <w:r w:rsidR="002109EB">
                            <w:t>INSERT INTO sick_or_etc VALUES(152, 5977,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5"/>
                  <w:id w:val="1904100761"/>
                </w:sdtPr>
                <w:sdtEndPr/>
                <w:sdtContent>
                  <w:p w14:paraId="6D5221E1" w14:textId="77777777" w:rsidR="002109EB" w:rsidRDefault="00916701" w:rsidP="00D42B0A">
                    <w:pPr>
                      <w:ind w:left="0" w:hanging="2"/>
                      <w:rPr>
                        <w:ins w:id="1040" w:author="임 종운" w:date="2022-05-17T03:15:00Z"/>
                      </w:rPr>
                    </w:pPr>
                    <w:sdt>
                      <w:sdtPr>
                        <w:tag w:val="goog_rdk_634"/>
                        <w:id w:val="-1044598917"/>
                      </w:sdtPr>
                      <w:sdtEndPr/>
                      <w:sdtContent>
                        <w:ins w:id="1041" w:author="임 종운" w:date="2022-05-17T03:15:00Z">
                          <w:r w:rsidR="002109EB">
                            <w:t>INSERT INTO sick_or_etc VALUES(153, 5981,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7"/>
                  <w:id w:val="-1559246507"/>
                </w:sdtPr>
                <w:sdtEndPr/>
                <w:sdtContent>
                  <w:p w14:paraId="02EAA13D" w14:textId="77777777" w:rsidR="002109EB" w:rsidRDefault="00916701" w:rsidP="00D42B0A">
                    <w:pPr>
                      <w:ind w:left="0" w:hanging="2"/>
                      <w:rPr>
                        <w:ins w:id="1042" w:author="임 종운" w:date="2022-05-17T03:15:00Z"/>
                      </w:rPr>
                    </w:pPr>
                    <w:sdt>
                      <w:sdtPr>
                        <w:tag w:val="goog_rdk_636"/>
                        <w:id w:val="-1806297164"/>
                      </w:sdtPr>
                      <w:sdtEndPr/>
                      <w:sdtContent>
                        <w:ins w:id="1043" w:author="임 종운" w:date="2022-05-17T03:15:00Z">
                          <w:r w:rsidR="002109EB">
                            <w:t>INSERT INTO sick_or_etc VALUES(154, 6064,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9"/>
                  <w:id w:val="586043660"/>
                </w:sdtPr>
                <w:sdtEndPr/>
                <w:sdtContent>
                  <w:p w14:paraId="7E38553B" w14:textId="77777777" w:rsidR="002109EB" w:rsidRDefault="00916701" w:rsidP="00D42B0A">
                    <w:pPr>
                      <w:ind w:left="0" w:hanging="2"/>
                      <w:rPr>
                        <w:ins w:id="1044" w:author="임 종운" w:date="2022-05-17T03:15:00Z"/>
                      </w:rPr>
                    </w:pPr>
                    <w:sdt>
                      <w:sdtPr>
                        <w:tag w:val="goog_rdk_638"/>
                        <w:id w:val="764036157"/>
                      </w:sdtPr>
                      <w:sdtEndPr/>
                      <w:sdtContent>
                        <w:ins w:id="1045" w:author="임 종운" w:date="2022-05-17T03:15:00Z">
                          <w:r w:rsidR="002109EB">
                            <w:t>INSERT INTO sick_or_etc VALUES(155, 6077,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1"/>
                  <w:id w:val="-1551839688"/>
                </w:sdtPr>
                <w:sdtEndPr/>
                <w:sdtContent>
                  <w:p w14:paraId="522AC1DB" w14:textId="77777777" w:rsidR="002109EB" w:rsidRDefault="00916701" w:rsidP="00D42B0A">
                    <w:pPr>
                      <w:ind w:left="0" w:hanging="2"/>
                      <w:rPr>
                        <w:ins w:id="1046" w:author="임 종운" w:date="2022-05-17T03:15:00Z"/>
                      </w:rPr>
                    </w:pPr>
                    <w:sdt>
                      <w:sdtPr>
                        <w:tag w:val="goog_rdk_640"/>
                        <w:id w:val="-1637953431"/>
                      </w:sdtPr>
                      <w:sdtEndPr/>
                      <w:sdtContent>
                        <w:ins w:id="1047" w:author="임 종운" w:date="2022-05-17T03:15:00Z">
                          <w:r w:rsidR="002109EB">
                            <w:t>INSERT INTO sick_or_etc VALUES(156, 6081,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3"/>
                  <w:id w:val="1370263551"/>
                </w:sdtPr>
                <w:sdtEndPr/>
                <w:sdtContent>
                  <w:p w14:paraId="4D5BBE0F" w14:textId="77777777" w:rsidR="002109EB" w:rsidRDefault="00916701" w:rsidP="00D42B0A">
                    <w:pPr>
                      <w:ind w:left="0" w:hanging="2"/>
                      <w:rPr>
                        <w:ins w:id="1048" w:author="임 종운" w:date="2022-05-17T03:15:00Z"/>
                      </w:rPr>
                    </w:pPr>
                    <w:sdt>
                      <w:sdtPr>
                        <w:tag w:val="goog_rdk_642"/>
                        <w:id w:val="-1249956817"/>
                      </w:sdtPr>
                      <w:sdtEndPr/>
                      <w:sdtContent>
                        <w:ins w:id="1049" w:author="임 종운" w:date="2022-05-17T03:15:00Z">
                          <w:r w:rsidR="002109EB">
                            <w:t>INSERT INTO sick_or_etc VALUES(157, 6086,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5"/>
                  <w:id w:val="2133670068"/>
                </w:sdtPr>
                <w:sdtEndPr/>
                <w:sdtContent>
                  <w:p w14:paraId="53971493" w14:textId="77777777" w:rsidR="002109EB" w:rsidRDefault="00916701" w:rsidP="00D42B0A">
                    <w:pPr>
                      <w:ind w:left="0" w:hanging="2"/>
                      <w:rPr>
                        <w:ins w:id="1050" w:author="임 종운" w:date="2022-05-17T03:15:00Z"/>
                      </w:rPr>
                    </w:pPr>
                    <w:sdt>
                      <w:sdtPr>
                        <w:tag w:val="goog_rdk_644"/>
                        <w:id w:val="-1755573122"/>
                      </w:sdtPr>
                      <w:sdtEndPr/>
                      <w:sdtContent/>
                    </w:sdt>
                  </w:p>
                </w:sdtContent>
              </w:sdt>
            </w:tc>
          </w:tr>
        </w:sdtContent>
      </w:sdt>
    </w:tbl>
    <w:p w14:paraId="6538145B" w14:textId="46E4BAFF" w:rsidR="007657EE" w:rsidRDefault="007657EE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FE6A639" w14:textId="5E83AD86" w:rsidR="002109EB" w:rsidRDefault="002109E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109EB" w:rsidRPr="00040607" w14:paraId="0B955070" w14:textId="77777777" w:rsidTr="00D42B0A">
        <w:tc>
          <w:tcPr>
            <w:tcW w:w="1689" w:type="dxa"/>
            <w:shd w:val="clear" w:color="auto" w:fill="D9D9D9"/>
            <w:vAlign w:val="center"/>
          </w:tcPr>
          <w:p w14:paraId="39C90E2D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131A79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subject_score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8F7447E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10B5A55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</w:rPr>
              <w:t>2022-05-16</w:t>
            </w:r>
          </w:p>
        </w:tc>
      </w:tr>
      <w:tr w:rsidR="002109EB" w:rsidRPr="00040607" w14:paraId="7E2C52B5" w14:textId="77777777" w:rsidTr="00D42B0A">
        <w:tc>
          <w:tcPr>
            <w:tcW w:w="1689" w:type="dxa"/>
            <w:shd w:val="clear" w:color="auto" w:fill="D9D9D9"/>
            <w:vAlign w:val="center"/>
          </w:tcPr>
          <w:p w14:paraId="7A3B9F31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571814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</w:rPr>
              <w:t>과목성적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443AC15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32D5BED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</w:rPr>
              <w:t>김성태</w:t>
            </w:r>
          </w:p>
        </w:tc>
      </w:tr>
      <w:tr w:rsidR="002109EB" w:rsidRPr="00040607" w14:paraId="65EE96A8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056DF221" w14:textId="77777777" w:rsidR="002109EB" w:rsidRPr="00040607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eastAsiaTheme="minorEastAsia" w:hAnsiTheme="minorEastAsia"/>
                <w:color w:val="000000"/>
              </w:rPr>
            </w:pPr>
            <w:r w:rsidRPr="00040607">
              <w:rPr>
                <w:rFonts w:asciiTheme="minorEastAsia" w:eastAsiaTheme="minorEastAsia" w:hAnsiTheme="minorEastAsia"/>
                <w:color w:val="000000"/>
              </w:rPr>
              <w:t>DML</w:t>
            </w:r>
          </w:p>
        </w:tc>
      </w:tr>
      <w:tr w:rsidR="002109EB" w:rsidRPr="00040607" w14:paraId="257DF208" w14:textId="77777777" w:rsidTr="00D42B0A">
        <w:trPr>
          <w:trHeight w:val="2115"/>
        </w:trPr>
        <w:tc>
          <w:tcPr>
            <w:tcW w:w="14174" w:type="dxa"/>
            <w:gridSpan w:val="4"/>
            <w:vAlign w:val="center"/>
          </w:tcPr>
          <w:p w14:paraId="0D168D7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</w:p>
          <w:p w14:paraId="353EC1D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39E146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281134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CCD413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94AC9B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52883C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E5492D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D92B76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093783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478730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BE0EC1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ECD27F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F81DAE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3B7E36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09AC5B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C9F263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088E84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F4330A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FAF2A9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E030FE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68710E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6A12A6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FE507F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06E5D7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503E7C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1DED54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CA97F1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D7D799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1ADC0F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1D07EE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6A2109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263E13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CC43C8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F529AF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F10289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9F1CC1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C2EB69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7208A5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667F54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D38D40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82AA50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708BB0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4FBE71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EDC43C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3200F2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FF2A62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ADE307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8F530F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163A24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655935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C02AC7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D9E9FE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96A335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A41892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F363A4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E66DC0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B15079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0D1D58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CFA289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3F3DC5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D587AA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6652C7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2685B2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87DB34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954331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E37DF7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0843B8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BECBAC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3C747F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F21254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59EE38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B8AFB9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DE1E7D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E8891E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852207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1B51FA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C8CCF2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0F47B9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E370B8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0C21D8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1F4661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7FD5F3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E3A992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912FEC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8C60C2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0CD6D3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3E4B00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741C17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0A84ED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3E49E8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4A2DC3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6E6F9C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609324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9DB296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7D0638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0872FB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D3DB10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2BD52E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42331D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53B62C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249B1E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039DE2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70B663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B5D2EB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0D6CB9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B4C81D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11D30B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7E233F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BEF9A7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206838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EEFBA6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DCE4F9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ED035C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4AC497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08A63C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8224FB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759D0F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BB25C5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48D297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67C3BA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70960E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DD6E1E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7A4EA9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CC8082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0EEB37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066AAA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DAD8FC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671873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C5DB64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226A57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FA5F6B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CF7487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5A4B44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AA4217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5A3C13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639558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0929BA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36ACC7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33370F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781706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BC14E1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1DD790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87A10F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DEA79F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7562AE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FB9043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7E4589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E27C78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71DD5F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EA540D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4B62EA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C29C59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98E1FC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C65DAA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A83007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EB63C2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02EC3B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D162C2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6A7A4C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8689E3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08A617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7CB23D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72B061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895540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3C683D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1BB9D8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5970B2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E93991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F6574A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2390E6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1EA2FD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039AA8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F4F3CE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DE0578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28B190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D4B2D5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816D3E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ECCC77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10E26E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6F76EF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D68EE0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D80179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614B41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34C834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953D74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076704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ABE7D2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8D4B83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3AD0E0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0FF3F0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B22341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A34CE1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6D4092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F6EDB4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ADE232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6F7878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1162EE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B1292B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2922EF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D1FDEE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AB7B18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421EE1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4B8D49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1C0304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507ABB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2545D1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984D7C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85700F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CCD512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BB0542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6998BC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B95085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F6D0B4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55591C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EC779D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599ACB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3845F5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84B867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47283F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83D2A1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D84975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2AE960F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EBF92CA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66F4B5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6A926B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23DF3A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DB7F1C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4C24E8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D4B93F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7776AE8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B4CFE8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3CE50E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D01593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7C7B95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41F1BB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8765FB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041F5F2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D852D7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92D0A8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FF921D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3946F0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407345D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14C1A96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FA4A42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A3AB78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99F689E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37D668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CD3A09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DC570C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249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A83DED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0092E5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B43444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E9E2F2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582E3B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966144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C24E839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EED92E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B2A34C3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3D36EC3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7F0FD4FC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lastRenderedPageBreak/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D6AC8CD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261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24A620B0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262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440CCF7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263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503EF15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264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15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2F7B9D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40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38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04A061D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266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17D54F11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267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59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6D47053B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>insert into subject_score (seq, student_seq, open_subject_seq, written_score, skill_score, attendance_score) values (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268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55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60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,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null</w:t>
            </w:r>
            <w:r w:rsidRPr="00040607"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  <w:tab/>
              <w:t>);</w:t>
            </w:r>
          </w:p>
          <w:p w14:paraId="58A0A244" w14:textId="77777777" w:rsidR="002109EB" w:rsidRPr="00040607" w:rsidRDefault="002109EB" w:rsidP="00D42B0A">
            <w:pPr>
              <w:ind w:left="0" w:hanging="2"/>
              <w:rPr>
                <w:rFonts w:asciiTheme="minorEastAsia" w:eastAsiaTheme="minorEastAsia" w:hAnsiTheme="minorEastAsia" w:cs="Courier New"/>
                <w:sz w:val="21"/>
                <w:szCs w:val="21"/>
                <w:highlight w:val="white"/>
              </w:rPr>
            </w:pPr>
          </w:p>
        </w:tc>
      </w:tr>
    </w:tbl>
    <w:p w14:paraId="7CA4DF31" w14:textId="77777777" w:rsidR="002109EB" w:rsidRPr="002109EB" w:rsidRDefault="002109E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109EB" w14:paraId="64703798" w14:textId="77777777" w:rsidTr="00D42B0A">
        <w:tc>
          <w:tcPr>
            <w:tcW w:w="1689" w:type="dxa"/>
            <w:shd w:val="clear" w:color="auto" w:fill="D9D9D9"/>
            <w:vAlign w:val="center"/>
          </w:tcPr>
          <w:p w14:paraId="042E9042" w14:textId="77777777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960F5C4" w14:textId="29A19DA3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attendance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7C1261C" w14:textId="77777777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7DFEC11" w14:textId="77777777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2109EB" w14:paraId="4E8D5F00" w14:textId="77777777" w:rsidTr="00D42B0A">
        <w:tc>
          <w:tcPr>
            <w:tcW w:w="1689" w:type="dxa"/>
            <w:shd w:val="clear" w:color="auto" w:fill="D9D9D9"/>
            <w:vAlign w:val="center"/>
          </w:tcPr>
          <w:p w14:paraId="40119FF4" w14:textId="77777777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F323665" w14:textId="630A0E29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출결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45DA9F7" w14:textId="77777777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84E4A83" w14:textId="30F8CD48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임종운</w:t>
            </w:r>
          </w:p>
        </w:tc>
      </w:tr>
      <w:tr w:rsidR="002109EB" w14:paraId="47A5CDF2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08273EB" w14:textId="77777777" w:rsidR="002109EB" w:rsidRDefault="002109E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109EB" w14:paraId="62468240" w14:textId="77777777" w:rsidTr="00D42B0A">
        <w:tc>
          <w:tcPr>
            <w:tcW w:w="14174" w:type="dxa"/>
            <w:gridSpan w:val="4"/>
            <w:vAlign w:val="center"/>
          </w:tcPr>
          <w:p w14:paraId="3EDA9302" w14:textId="6F293ED6" w:rsidR="002109EB" w:rsidRDefault="002109EB" w:rsidP="00DC0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출결 DML</w:t>
            </w:r>
            <w:r w:rsidR="00DC01D4">
              <w:t>.docx</w:t>
            </w:r>
            <w:r>
              <w:t xml:space="preserve"> 참고</w:t>
            </w:r>
          </w:p>
        </w:tc>
      </w:tr>
    </w:tbl>
    <w:p w14:paraId="716B34EF" w14:textId="53E7FF9F" w:rsidR="001669F3" w:rsidRPr="00B54C32" w:rsidRDefault="001669F3" w:rsidP="002109E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54C32" w14:paraId="002A003A" w14:textId="77777777" w:rsidTr="00D42B0A">
        <w:tc>
          <w:tcPr>
            <w:tcW w:w="1689" w:type="dxa"/>
            <w:shd w:val="clear" w:color="auto" w:fill="D9D9D9"/>
            <w:vAlign w:val="center"/>
          </w:tcPr>
          <w:p w14:paraId="19E7D2E6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D928523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>attendance_detail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90A89C6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5446BA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2022-05-16</w:t>
            </w:r>
          </w:p>
        </w:tc>
      </w:tr>
      <w:tr w:rsidR="00B54C32" w14:paraId="37964827" w14:textId="77777777" w:rsidTr="00D42B0A">
        <w:tc>
          <w:tcPr>
            <w:tcW w:w="1689" w:type="dxa"/>
            <w:shd w:val="clear" w:color="auto" w:fill="D9D9D9"/>
            <w:vAlign w:val="center"/>
          </w:tcPr>
          <w:p w14:paraId="66575C74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82AE80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출결세부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06D3CFD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9C9A39B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고민지</w:t>
            </w:r>
          </w:p>
        </w:tc>
      </w:tr>
      <w:tr w:rsidR="00B54C32" w14:paraId="04AA1016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1B5AC7A7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B54C32" w14:paraId="78E24BF5" w14:textId="77777777" w:rsidTr="00D42B0A">
        <w:tc>
          <w:tcPr>
            <w:tcW w:w="14174" w:type="dxa"/>
            <w:gridSpan w:val="4"/>
            <w:vAlign w:val="center"/>
          </w:tcPr>
          <w:p w14:paraId="0B37DB3C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051" w:name="_heading=h.gjdgxs" w:colFirst="0" w:colLast="0"/>
            <w:bookmarkEnd w:id="1051"/>
            <w:r>
              <w:t>출결세부 DML.txt 참고</w:t>
            </w:r>
          </w:p>
        </w:tc>
      </w:tr>
    </w:tbl>
    <w:p w14:paraId="09B00AD5" w14:textId="55EA6EF3" w:rsidR="005565C1" w:rsidRPr="005565C1" w:rsidRDefault="005565C1" w:rsidP="002109E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szCs w:val="20"/>
        </w:rPr>
      </w:pPr>
    </w:p>
    <w:sectPr w:rsidR="005565C1" w:rsidRPr="005565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EDF32" w14:textId="77777777" w:rsidR="00916701" w:rsidRDefault="00916701" w:rsidP="004F41F9">
      <w:pPr>
        <w:spacing w:line="240" w:lineRule="auto"/>
        <w:ind w:left="0" w:hanging="2"/>
      </w:pPr>
      <w:r>
        <w:separator/>
      </w:r>
    </w:p>
  </w:endnote>
  <w:endnote w:type="continuationSeparator" w:id="0">
    <w:p w14:paraId="06E09950" w14:textId="77777777" w:rsidR="00916701" w:rsidRDefault="00916701" w:rsidP="004F41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4997" w14:textId="77777777" w:rsidR="004F41F9" w:rsidRDefault="004F41F9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72FE1" w14:textId="77777777" w:rsidR="004F41F9" w:rsidRDefault="004F41F9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DAD2A" w14:textId="77777777" w:rsidR="004F41F9" w:rsidRDefault="004F41F9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8EEF2" w14:textId="77777777" w:rsidR="00916701" w:rsidRDefault="00916701" w:rsidP="004F41F9">
      <w:pPr>
        <w:spacing w:line="240" w:lineRule="auto"/>
        <w:ind w:left="0" w:hanging="2"/>
      </w:pPr>
      <w:r>
        <w:separator/>
      </w:r>
    </w:p>
  </w:footnote>
  <w:footnote w:type="continuationSeparator" w:id="0">
    <w:p w14:paraId="3B1641ED" w14:textId="77777777" w:rsidR="00916701" w:rsidRDefault="00916701" w:rsidP="004F41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93C62" w14:textId="77777777" w:rsidR="004F41F9" w:rsidRDefault="004F41F9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266F" w14:textId="77777777" w:rsidR="004F41F9" w:rsidRDefault="004F41F9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69574" w14:textId="77777777" w:rsidR="004F41F9" w:rsidRDefault="004F41F9"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69"/>
    <w:rsid w:val="00020A69"/>
    <w:rsid w:val="00062DD3"/>
    <w:rsid w:val="00087AC7"/>
    <w:rsid w:val="001646C9"/>
    <w:rsid w:val="001669F3"/>
    <w:rsid w:val="001C0A00"/>
    <w:rsid w:val="001F1731"/>
    <w:rsid w:val="002109EB"/>
    <w:rsid w:val="002469BD"/>
    <w:rsid w:val="002B075B"/>
    <w:rsid w:val="003030B1"/>
    <w:rsid w:val="003C27E2"/>
    <w:rsid w:val="003F08EF"/>
    <w:rsid w:val="003F5F5F"/>
    <w:rsid w:val="00417AC9"/>
    <w:rsid w:val="004559B1"/>
    <w:rsid w:val="004F41F9"/>
    <w:rsid w:val="005565C1"/>
    <w:rsid w:val="005D108C"/>
    <w:rsid w:val="007112F1"/>
    <w:rsid w:val="007657EE"/>
    <w:rsid w:val="007B3C85"/>
    <w:rsid w:val="00865078"/>
    <w:rsid w:val="00911A18"/>
    <w:rsid w:val="00916701"/>
    <w:rsid w:val="00946F56"/>
    <w:rsid w:val="009A370C"/>
    <w:rsid w:val="00A37DE8"/>
    <w:rsid w:val="00A7434F"/>
    <w:rsid w:val="00B54C32"/>
    <w:rsid w:val="00B72578"/>
    <w:rsid w:val="00CD15F5"/>
    <w:rsid w:val="00D1244A"/>
    <w:rsid w:val="00DB5E9C"/>
    <w:rsid w:val="00DC01D4"/>
    <w:rsid w:val="00DC23D2"/>
    <w:rsid w:val="00DD0585"/>
    <w:rsid w:val="00DD523D"/>
    <w:rsid w:val="00ED353A"/>
    <w:rsid w:val="00F759E6"/>
    <w:rsid w:val="00FC59CA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66AC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Normal (Web)"/>
    <w:basedOn w:val="a"/>
    <w:uiPriority w:val="99"/>
    <w:semiHidden/>
    <w:unhideWhenUsed/>
    <w:rsid w:val="004F41F9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customStyle="1" w:styleId="msonormal0">
    <w:name w:val="msonormal"/>
    <w:basedOn w:val="a"/>
    <w:rsid w:val="00DD058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DD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3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5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9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4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4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340">
          <w:marLeft w:val="-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8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7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4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o8Ckob3SWWXRH+qNBaZ3BP7w==">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27021</Words>
  <Characters>154024</Characters>
  <Application>Microsoft Office Word</Application>
  <DocSecurity>0</DocSecurity>
  <Lines>1283</Lines>
  <Paragraphs>361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jiyoon</cp:lastModifiedBy>
  <cp:revision>38</cp:revision>
  <dcterms:created xsi:type="dcterms:W3CDTF">2022-05-16T14:14:00Z</dcterms:created>
  <dcterms:modified xsi:type="dcterms:W3CDTF">2022-05-18T12:45:00Z</dcterms:modified>
</cp:coreProperties>
</file>